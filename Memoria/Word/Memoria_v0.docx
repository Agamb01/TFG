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36" w:rsidRDefault="00153536" w:rsidP="00050056">
      <w:pPr>
        <w:ind w:left="708" w:hanging="708"/>
        <w:rPr>
          <w:b/>
          <w:sz w:val="28"/>
        </w:rPr>
      </w:pPr>
    </w:p>
    <w:p w:rsidR="00AD790C" w:rsidRDefault="00153536" w:rsidP="00AD790C">
      <w:pPr>
        <w:pStyle w:val="Ttulo1"/>
        <w:numPr>
          <w:ilvl w:val="0"/>
          <w:numId w:val="1"/>
        </w:numPr>
        <w:pPrChange w:id="0" w:author="Andy" w:date="2015-01-16T17:23:00Z">
          <w:pPr/>
        </w:pPrChange>
      </w:pPr>
      <w:del w:id="1" w:author="Andy" w:date="2015-01-16T17:23:00Z">
        <w:r w:rsidDel="00FB30FB">
          <w:delText>1.-i</w:delText>
        </w:r>
      </w:del>
      <w:proofErr w:type="spellStart"/>
      <w:ins w:id="2" w:author="Andy" w:date="2015-01-16T17:23:00Z">
        <w:r w:rsidR="00FB30FB">
          <w:t>I</w:t>
        </w:r>
      </w:ins>
      <w:r>
        <w:t>ntroduccion</w:t>
      </w:r>
      <w:proofErr w:type="spellEnd"/>
      <w:r>
        <w:t xml:space="preserve"> y </w:t>
      </w:r>
      <w:proofErr w:type="spellStart"/>
      <w:r>
        <w:t>motivacion</w:t>
      </w:r>
      <w:proofErr w:type="spellEnd"/>
    </w:p>
    <w:p w:rsidR="00153536" w:rsidRDefault="00153536">
      <w:pPr>
        <w:rPr>
          <w:b/>
          <w:sz w:val="28"/>
        </w:rPr>
      </w:pPr>
      <w:r>
        <w:rPr>
          <w:b/>
          <w:sz w:val="28"/>
        </w:rPr>
        <w:t xml:space="preserve">pero nos lo pensamos </w:t>
      </w:r>
      <w:proofErr w:type="spellStart"/>
      <w:r>
        <w:rPr>
          <w:b/>
          <w:sz w:val="28"/>
        </w:rPr>
        <w:t>despues</w:t>
      </w:r>
      <w:proofErr w:type="spellEnd"/>
    </w:p>
    <w:p w:rsidR="00153536" w:rsidRDefault="00153536">
      <w:pPr>
        <w:rPr>
          <w:b/>
          <w:sz w:val="28"/>
        </w:rPr>
      </w:pPr>
    </w:p>
    <w:p w:rsidR="00AD790C" w:rsidRDefault="00150A87" w:rsidP="00AD790C">
      <w:pPr>
        <w:pStyle w:val="Ttulo1"/>
        <w:numPr>
          <w:ilvl w:val="0"/>
          <w:numId w:val="1"/>
        </w:numPr>
        <w:pPrChange w:id="3" w:author="Andy" w:date="2015-01-16T17:23:00Z">
          <w:pPr/>
        </w:pPrChange>
      </w:pPr>
      <w:del w:id="4" w:author="Andy" w:date="2015-01-16T17:23:00Z">
        <w:r w:rsidDel="00FB30FB">
          <w:delText>2.  t</w:delText>
        </w:r>
      </w:del>
      <w:ins w:id="5" w:author="Andy" w:date="2015-01-16T17:23:00Z">
        <w:r w:rsidR="00FB30FB">
          <w:t>T</w:t>
        </w:r>
      </w:ins>
      <w:r>
        <w:t>ema de fallos</w:t>
      </w:r>
    </w:p>
    <w:p w:rsidR="00150A87" w:rsidRDefault="00150A87">
      <w:pPr>
        <w:rPr>
          <w:b/>
          <w:sz w:val="28"/>
        </w:rPr>
      </w:pPr>
    </w:p>
    <w:p w:rsidR="00150A87" w:rsidRDefault="00150A87">
      <w:pPr>
        <w:rPr>
          <w:b/>
          <w:sz w:val="28"/>
        </w:rPr>
      </w:pPr>
      <w:proofErr w:type="spellStart"/>
      <w:r>
        <w:rPr>
          <w:b/>
          <w:sz w:val="28"/>
        </w:rPr>
        <w:t>introduccion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radiacion</w:t>
      </w:r>
      <w:proofErr w:type="spellEnd"/>
    </w:p>
    <w:p w:rsidR="00150A87" w:rsidRDefault="00150A87">
      <w:pPr>
        <w:rPr>
          <w:b/>
          <w:sz w:val="28"/>
        </w:rPr>
      </w:pPr>
    </w:p>
    <w:p w:rsidR="00AD790C" w:rsidRDefault="00150A87" w:rsidP="00AD790C">
      <w:pPr>
        <w:pStyle w:val="Ttulo2"/>
        <w:numPr>
          <w:ilvl w:val="1"/>
          <w:numId w:val="1"/>
        </w:numPr>
        <w:pPrChange w:id="6" w:author="Andy" w:date="2015-01-16T17:23:00Z">
          <w:pPr/>
        </w:pPrChange>
      </w:pPr>
      <w:del w:id="7" w:author="Andy" w:date="2015-01-16T17:23:00Z">
        <w:r w:rsidRPr="00150A87" w:rsidDel="00FB30FB">
          <w:delText xml:space="preserve">2.1 </w:delText>
        </w:r>
      </w:del>
      <w:r w:rsidR="00636C2E" w:rsidRPr="00150A87">
        <w:t>FALLOS TRANSITORIOS</w:t>
      </w:r>
    </w:p>
    <w:p w:rsidR="00636C2E" w:rsidRDefault="00636C2E"/>
    <w:p w:rsidR="008038E4" w:rsidRDefault="008038E4">
      <w:r>
        <w:t>Los fallos transitorios en puertas</w:t>
      </w:r>
      <w:r w:rsidR="00636C2E">
        <w:t xml:space="preserve"> </w:t>
      </w:r>
      <w:proofErr w:type="spellStart"/>
      <w:r w:rsidR="00636C2E">
        <w:t>logicas</w:t>
      </w:r>
      <w:proofErr w:type="spellEnd"/>
      <w:r w:rsidR="00636C2E">
        <w:t xml:space="preserve">, </w:t>
      </w:r>
      <w:proofErr w:type="spellStart"/>
      <w:r w:rsidR="00636C2E">
        <w:t>desapacend</w:t>
      </w:r>
      <w:proofErr w:type="spellEnd"/>
      <w:r w:rsidR="00636C2E">
        <w:t xml:space="preserve"> </w:t>
      </w:r>
      <w:proofErr w:type="spellStart"/>
      <w:r w:rsidR="00636C2E">
        <w:t>despùes</w:t>
      </w:r>
      <w:proofErr w:type="spellEnd"/>
      <w:r w:rsidR="00636C2E">
        <w:t xml:space="preserve"> </w:t>
      </w:r>
      <w:r>
        <w:t xml:space="preserve"> </w:t>
      </w:r>
      <w:r w:rsidR="00636C2E">
        <w:t xml:space="preserve">de </w:t>
      </w:r>
      <w:r>
        <w:t xml:space="preserve">un tiempo de estabilización, si el error se produce temprano en el ciclo de reloj, la señal se estabilizará </w:t>
      </w:r>
      <w:r w:rsidR="00636C2E">
        <w:t xml:space="preserve">al valor correcto esperado </w:t>
      </w:r>
      <w:r>
        <w:t xml:space="preserve">y se evita que se propague el error. </w:t>
      </w:r>
      <w:r w:rsidR="00636C2E">
        <w:t xml:space="preserve">En caso contrario, </w:t>
      </w:r>
      <w:r>
        <w:t xml:space="preserve">no se estabiliza a tiempo </w:t>
      </w:r>
      <w:r w:rsidR="00636C2E">
        <w:t xml:space="preserve">y </w:t>
      </w:r>
      <w:r>
        <w:t xml:space="preserve">se guarda el </w:t>
      </w:r>
      <w:r w:rsidR="00636C2E">
        <w:t>valor incorrecto</w:t>
      </w:r>
      <w:r>
        <w:t xml:space="preserve"> en el </w:t>
      </w:r>
      <w:proofErr w:type="spellStart"/>
      <w:r>
        <w:t>biestable</w:t>
      </w:r>
      <w:proofErr w:type="spellEnd"/>
      <w:r w:rsidR="00636C2E">
        <w:t xml:space="preserve"> que captura esta salida</w:t>
      </w:r>
      <w:r>
        <w:t>.</w:t>
      </w:r>
    </w:p>
    <w:p w:rsidR="00150A87" w:rsidRDefault="00150A87" w:rsidP="00636C2E">
      <w:r>
        <w:t>Un Fallo</w:t>
      </w:r>
      <w:r w:rsidR="008038E4">
        <w:t xml:space="preserve"> </w:t>
      </w:r>
      <w:r>
        <w:rPr>
          <w:u w:val="single"/>
        </w:rPr>
        <w:t>transitorio</w:t>
      </w:r>
      <w:r w:rsidR="008038E4" w:rsidRPr="00636C2E">
        <w:rPr>
          <w:u w:val="single"/>
        </w:rPr>
        <w:t xml:space="preserve"> en </w:t>
      </w:r>
      <w:r>
        <w:rPr>
          <w:u w:val="single"/>
        </w:rPr>
        <w:t xml:space="preserve">un </w:t>
      </w:r>
      <w:proofErr w:type="spellStart"/>
      <w:r w:rsidR="008038E4" w:rsidRPr="00636C2E">
        <w:rPr>
          <w:u w:val="single"/>
        </w:rPr>
        <w:t>biestables</w:t>
      </w:r>
      <w:proofErr w:type="spellEnd"/>
      <w:r w:rsidR="00636C2E">
        <w:rPr>
          <w:u w:val="single"/>
        </w:rPr>
        <w:t>,</w:t>
      </w:r>
      <w:r>
        <w:rPr>
          <w:u w:val="single"/>
        </w:rPr>
        <w:t xml:space="preserve"> lo definimos en la </w:t>
      </w:r>
      <w:proofErr w:type="spellStart"/>
      <w:r w:rsidR="00636C2E">
        <w:t>invier</w:t>
      </w:r>
      <w:r>
        <w:t>sion</w:t>
      </w:r>
      <w:proofErr w:type="spellEnd"/>
      <w:r>
        <w:t xml:space="preserve"> d</w:t>
      </w:r>
      <w:r w:rsidR="00636C2E">
        <w:t xml:space="preserve">el valor guardado en </w:t>
      </w:r>
      <w:r>
        <w:t>ese</w:t>
      </w:r>
      <w:r w:rsidR="00636C2E">
        <w:t xml:space="preserve"> </w:t>
      </w:r>
      <w:proofErr w:type="spellStart"/>
      <w:r w:rsidR="00636C2E">
        <w:t>biestable</w:t>
      </w:r>
      <w:proofErr w:type="spellEnd"/>
      <w:r w:rsidR="00636C2E">
        <w:t xml:space="preserve">. </w:t>
      </w:r>
    </w:p>
    <w:p w:rsidR="00150A87" w:rsidRDefault="00150A87" w:rsidP="00636C2E"/>
    <w:p w:rsidR="00150A87" w:rsidRDefault="00150A87" w:rsidP="00636C2E">
      <w:r>
        <w:t xml:space="preserve">Algunos fallos no se propagan a otros componentes (modulo B al multiplexor). No </w:t>
      </w:r>
      <w:proofErr w:type="spellStart"/>
      <w:r>
        <w:t>moletan</w:t>
      </w:r>
      <w:proofErr w:type="spellEnd"/>
      <w:r>
        <w:t>, no son importantes.</w:t>
      </w:r>
    </w:p>
    <w:p w:rsidR="00150A87" w:rsidRDefault="00150A87" w:rsidP="00636C2E">
      <w:r>
        <w:t xml:space="preserve">Pero otros fallos , por ejemplo en la salida del modulo A en la figura X, si hay un fallo, este si se propaga a los </w:t>
      </w:r>
      <w:proofErr w:type="spellStart"/>
      <w:r>
        <w:t>modulos</w:t>
      </w:r>
      <w:proofErr w:type="spellEnd"/>
      <w:r>
        <w:t xml:space="preserve"> siguientes, en ese caso en lugar de fallo en el modulo (A y B y </w:t>
      </w:r>
      <w:proofErr w:type="spellStart"/>
      <w:r>
        <w:t>mux</w:t>
      </w:r>
      <w:proofErr w:type="spellEnd"/>
      <w:r>
        <w:t xml:space="preserve">) diremos que ha habido un </w:t>
      </w:r>
      <w:r w:rsidR="00636C2E">
        <w:t xml:space="preserve"> error </w:t>
      </w:r>
      <w:r>
        <w:t>en el modulo</w:t>
      </w:r>
    </w:p>
    <w:p w:rsidR="008038E4" w:rsidRDefault="00150A87" w:rsidP="00636C2E">
      <w:r>
        <w:t xml:space="preserve">Este error </w:t>
      </w:r>
      <w:r w:rsidR="00636C2E">
        <w:t xml:space="preserve">provoca que los valores sean incorrectos en la siguiente etapa si se propaga. </w:t>
      </w:r>
    </w:p>
    <w:p w:rsidR="00636C2E" w:rsidRDefault="00150A87" w:rsidP="00636C2E">
      <w:r>
        <w:t>IMPORTANTE NOSOTROS BUSCAMOS SOLUCIONAR TODOS LOS FALLOS AUNQUE NO PRODUZCAN ERROR</w:t>
      </w:r>
    </w:p>
    <w:p w:rsidR="00150A87" w:rsidRDefault="00150A87" w:rsidP="00636C2E"/>
    <w:p w:rsidR="00150A87" w:rsidRDefault="00150A87" w:rsidP="00636C2E"/>
    <w:p w:rsidR="00150A87" w:rsidRDefault="00150A87" w:rsidP="00150A87">
      <w:pPr>
        <w:jc w:val="center"/>
      </w:pPr>
      <w:r>
        <w:t>Figura X. dibujo de modulo multiplexor....</w:t>
      </w:r>
    </w:p>
    <w:p w:rsidR="00636C2E" w:rsidRDefault="00636C2E" w:rsidP="00636C2E"/>
    <w:p w:rsidR="00636C2E" w:rsidRDefault="00636C2E" w:rsidP="00636C2E">
      <w:r>
        <w:lastRenderedPageBreak/>
        <w:t xml:space="preserve">Para provocar estos errores se forzará a que el </w:t>
      </w:r>
      <w:proofErr w:type="spellStart"/>
      <w:r>
        <w:t>biestable</w:t>
      </w:r>
      <w:proofErr w:type="spellEnd"/>
      <w:r>
        <w:t xml:space="preserve"> guarde un valor incorrecto </w:t>
      </w:r>
    </w:p>
    <w:p w:rsidR="00AD790C" w:rsidRDefault="00150A87" w:rsidP="00AD790C">
      <w:pPr>
        <w:pStyle w:val="Ttulo2"/>
        <w:numPr>
          <w:ilvl w:val="1"/>
          <w:numId w:val="1"/>
        </w:numPr>
        <w:pPrChange w:id="8" w:author="Andy" w:date="2015-01-16T17:24:00Z">
          <w:pPr/>
        </w:pPrChange>
      </w:pPr>
      <w:del w:id="9" w:author="Andy" w:date="2015-01-16T17:23:00Z">
        <w:r w:rsidRPr="00150A87" w:rsidDel="00FB30FB">
          <w:delText xml:space="preserve">2.1 </w:delText>
        </w:r>
      </w:del>
      <w:r w:rsidR="00636C2E" w:rsidRPr="00150A87">
        <w:t>FALLOS PERMANENTES</w:t>
      </w:r>
    </w:p>
    <w:p w:rsidR="00636C2E" w:rsidRDefault="00636C2E"/>
    <w:p w:rsidR="00636C2E" w:rsidRDefault="00636C2E">
      <w:r>
        <w:t xml:space="preserve">Cuentas que pasa cuando un elemento (puerta o </w:t>
      </w:r>
      <w:proofErr w:type="spellStart"/>
      <w:r>
        <w:t>biestable</w:t>
      </w:r>
      <w:proofErr w:type="spellEnd"/>
      <w:r>
        <w:t>) se rompe para siempre.</w:t>
      </w:r>
    </w:p>
    <w:p w:rsidR="00B86CD5" w:rsidDel="00FB30FB" w:rsidRDefault="00B86CD5">
      <w:pPr>
        <w:rPr>
          <w:del w:id="10" w:author="Andy" w:date="2015-01-16T17:24:00Z"/>
        </w:rPr>
      </w:pPr>
      <w:proofErr w:type="spellStart"/>
      <w:r>
        <w:t>escrbi</w:t>
      </w:r>
      <w:proofErr w:type="spellEnd"/>
      <w:r>
        <w:t xml:space="preserve"> mas</w:t>
      </w:r>
    </w:p>
    <w:p w:rsidR="00150A87" w:rsidRDefault="00150A87"/>
    <w:p w:rsidR="00AD790C" w:rsidRDefault="00EC7EC5" w:rsidP="00AD790C">
      <w:pPr>
        <w:pStyle w:val="Ttulo1"/>
        <w:numPr>
          <w:ilvl w:val="0"/>
          <w:numId w:val="1"/>
        </w:numPr>
        <w:pPrChange w:id="11" w:author="Andy" w:date="2015-01-16T17:24:00Z">
          <w:pPr/>
        </w:pPrChange>
      </w:pPr>
      <w:del w:id="12" w:author="Andy" w:date="2015-01-16T17:24:00Z">
        <w:r w:rsidRPr="00EC7EC5">
          <w:delText>3.</w:delText>
        </w:r>
        <w:r w:rsidR="00B86CD5" w:rsidRPr="00B86CD5" w:rsidDel="00FB30FB">
          <w:delText xml:space="preserve"> </w:delText>
        </w:r>
      </w:del>
      <w:r w:rsidR="00B86CD5" w:rsidRPr="00B86CD5">
        <w:t>TOLERANCIA A FALLOS</w:t>
      </w:r>
      <w:r w:rsidR="00B86CD5">
        <w:t xml:space="preserve"> TRANSITORIOS</w:t>
      </w:r>
    </w:p>
    <w:p w:rsidR="00B86CD5" w:rsidRDefault="00B86CD5">
      <w:proofErr w:type="spellStart"/>
      <w:r>
        <w:t>Intro</w:t>
      </w:r>
      <w:proofErr w:type="spellEnd"/>
      <w:r>
        <w:t xml:space="preserve">: nosotros solamente nos </w:t>
      </w:r>
      <w:proofErr w:type="spellStart"/>
      <w:r>
        <w:t>centamos</w:t>
      </w:r>
      <w:proofErr w:type="spellEnd"/>
      <w:r>
        <w:t xml:space="preserve"> en fallos </w:t>
      </w:r>
      <w:proofErr w:type="spellStart"/>
      <w:r>
        <w:t>tansitorios</w:t>
      </w:r>
      <w:proofErr w:type="spellEnd"/>
      <w:r>
        <w:t xml:space="preserve"> en este trabajo</w:t>
      </w:r>
    </w:p>
    <w:p w:rsidR="00544AE0" w:rsidRDefault="00544AE0">
      <w:pPr>
        <w:rPr>
          <w:ins w:id="13" w:author="Andy" w:date="2015-01-16T18:20:00Z"/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ins w:id="14" w:author="Andy" w:date="2015-01-16T18:20:00Z">
        <w:r>
          <w:rPr>
            <w:sz w:val="28"/>
          </w:rPr>
          <w:br w:type="page"/>
        </w:r>
      </w:ins>
    </w:p>
    <w:p w:rsidR="00AD790C" w:rsidRDefault="00BE4B85" w:rsidP="00AD790C">
      <w:pPr>
        <w:pStyle w:val="Epgrafe"/>
        <w:jc w:val="center"/>
        <w:rPr>
          <w:del w:id="15" w:author="Andy" w:date="2015-01-16T10:43:00Z"/>
          <w:sz w:val="28"/>
        </w:rPr>
        <w:pPrChange w:id="16" w:author="Andy" w:date="2015-01-16T10:42:00Z">
          <w:pPr/>
        </w:pPrChange>
      </w:pPr>
      <w:moveToRangeStart w:id="17" w:author="Andy" w:date="2015-01-16T10:42:00Z" w:name="move409168260"/>
      <w:moveTo w:id="18" w:author="Andy" w:date="2015-01-16T10:42:00Z">
        <w:del w:id="19" w:author="Andy" w:date="2015-01-16T11:43:00Z">
          <w:r>
            <w:rPr>
              <w:noProof/>
              <w:lang w:eastAsia="es-ES"/>
            </w:rPr>
            <w:lastRenderedPageBreak/>
            <w:drawing>
              <wp:inline distT="0" distB="0" distL="0" distR="0">
                <wp:extent cx="2929235" cy="1304925"/>
                <wp:effectExtent l="19050" t="0" r="4465" b="0"/>
                <wp:docPr id="2" name="Imagen 6" descr="C:\Users\Andy\Desktop\Esquemas\mi_com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Andy\Desktop\Esquemas\mi_com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2692" cy="13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del>
      </w:moveTo>
      <w:moveToRangeEnd w:id="17"/>
    </w:p>
    <w:p w:rsidR="00AD790C" w:rsidRDefault="00EC7EC5" w:rsidP="00AD790C">
      <w:pPr>
        <w:pStyle w:val="Ttulo2"/>
        <w:numPr>
          <w:ilvl w:val="1"/>
          <w:numId w:val="1"/>
        </w:numPr>
        <w:rPr>
          <w:ins w:id="20" w:author="Andy" w:date="2015-01-16T12:09:00Z"/>
        </w:rPr>
        <w:pPrChange w:id="21" w:author="Andy" w:date="2015-01-16T17:24:00Z">
          <w:pPr/>
        </w:pPrChange>
      </w:pPr>
      <w:del w:id="22" w:author="Andy" w:date="2015-01-16T17:24:00Z">
        <w:r w:rsidRPr="00EC7EC5">
          <w:delText xml:space="preserve">3.1 </w:delText>
        </w:r>
      </w:del>
      <w:ins w:id="23" w:author="Andy" w:date="2015-01-16T17:24:00Z">
        <w:r w:rsidR="00FB30FB">
          <w:t>C</w:t>
        </w:r>
      </w:ins>
      <w:del w:id="24" w:author="Andy" w:date="2015-01-16T17:24:00Z">
        <w:r w:rsidRPr="00EC7EC5">
          <w:delText>c</w:delText>
        </w:r>
      </w:del>
      <w:r w:rsidRPr="00EC7EC5">
        <w:t>omo se consigue la tolerancia</w:t>
      </w:r>
    </w:p>
    <w:p w:rsidR="00AD790C" w:rsidRDefault="004C5084">
      <w:pPr>
        <w:rPr>
          <w:ins w:id="25" w:author="Andy" w:date="2015-01-16T12:17:00Z"/>
        </w:rPr>
      </w:pPr>
      <w:ins w:id="26" w:author="Andy" w:date="2015-01-16T12:09:00Z">
        <w:r>
          <w:t xml:space="preserve">Para evitar que los fallos </w:t>
        </w:r>
      </w:ins>
      <w:ins w:id="27" w:author="Andy" w:date="2015-01-16T12:10:00Z">
        <w:r>
          <w:t xml:space="preserve">transitorios </w:t>
        </w:r>
      </w:ins>
      <w:ins w:id="28" w:author="Andy" w:date="2015-01-16T12:09:00Z">
        <w:r>
          <w:t xml:space="preserve">se conviertan en errores </w:t>
        </w:r>
      </w:ins>
      <w:ins w:id="29" w:author="Andy" w:date="2015-01-16T12:10:00Z">
        <w:r>
          <w:t xml:space="preserve">y provoquen circunstancias imprevistas usaremos </w:t>
        </w:r>
      </w:ins>
      <w:ins w:id="30" w:author="Andy" w:date="2015-01-16T12:16:00Z">
        <w:r>
          <w:t>el método de</w:t>
        </w:r>
      </w:ins>
      <w:ins w:id="31" w:author="Andy" w:date="2015-01-16T12:17:00Z">
        <w:r>
          <w:t xml:space="preserve"> “Triple modular </w:t>
        </w:r>
        <w:proofErr w:type="spellStart"/>
        <w:r>
          <w:t>Redundancy</w:t>
        </w:r>
        <w:proofErr w:type="spellEnd"/>
        <w:r>
          <w:t xml:space="preserve">”. </w:t>
        </w:r>
      </w:ins>
    </w:p>
    <w:p w:rsidR="00AD790C" w:rsidRDefault="004C5084">
      <w:pPr>
        <w:rPr>
          <w:ins w:id="32" w:author="Andy" w:date="2015-01-16T17:21:00Z"/>
        </w:rPr>
      </w:pPr>
      <w:ins w:id="33" w:author="Andy" w:date="2015-01-16T12:17:00Z">
        <w:r>
          <w:t xml:space="preserve">El </w:t>
        </w:r>
        <w:r w:rsidR="00210614">
          <w:t xml:space="preserve">método aplicado consiste en </w:t>
        </w:r>
      </w:ins>
      <w:ins w:id="34" w:author="Andy" w:date="2015-01-16T12:21:00Z">
        <w:r w:rsidR="00210614">
          <w:t>triplicar el módulo, (o su funcionalidad modificando el circuito interno</w:t>
        </w:r>
      </w:ins>
      <w:ins w:id="35" w:author="Andy" w:date="2015-01-16T12:24:00Z">
        <w:r w:rsidR="00210614">
          <w:t>, pero manteniendo los resultados</w:t>
        </w:r>
      </w:ins>
      <w:ins w:id="36" w:author="Andy" w:date="2015-01-16T17:20:00Z">
        <w:r w:rsidR="00FB30FB">
          <w:t xml:space="preserve"> esperados</w:t>
        </w:r>
      </w:ins>
      <w:ins w:id="37" w:author="Andy" w:date="2015-01-16T12:21:00Z">
        <w:r w:rsidR="00210614">
          <w:t>)</w:t>
        </w:r>
      </w:ins>
      <w:ins w:id="38" w:author="Andy" w:date="2015-01-16T12:25:00Z">
        <w:r w:rsidR="00210614">
          <w:t>, y utiliza</w:t>
        </w:r>
      </w:ins>
      <w:ins w:id="39" w:author="Andy" w:date="2015-01-16T18:20:00Z">
        <w:r w:rsidR="00544AE0">
          <w:t>r</w:t>
        </w:r>
      </w:ins>
      <w:ins w:id="40" w:author="Andy" w:date="2015-01-16T12:25:00Z">
        <w:r w:rsidR="00210614">
          <w:t xml:space="preserve"> un sistema votador para detectar, y si es posible enmascarar el fallo evitando que se produzca un error</w:t>
        </w:r>
      </w:ins>
      <w:ins w:id="41" w:author="Andy" w:date="2015-01-16T12:36:00Z">
        <w:r w:rsidR="00CA65E8">
          <w:t>.</w:t>
        </w:r>
      </w:ins>
    </w:p>
    <w:p w:rsidR="000E7A45" w:rsidRDefault="00CA65E8">
      <w:pPr>
        <w:keepNext/>
        <w:jc w:val="center"/>
        <w:rPr>
          <w:ins w:id="42" w:author="Andy" w:date="2015-01-16T19:42:00Z"/>
        </w:rPr>
      </w:pPr>
      <w:ins w:id="43" w:author="Andy" w:date="2015-01-16T12:36:00Z">
        <w:r>
          <w:t xml:space="preserve"> </w:t>
        </w:r>
      </w:ins>
      <w:ins w:id="44" w:author="Andy" w:date="2015-01-16T17:21:00Z">
        <w:r w:rsidR="00BE4B85"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3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E7A45" w:rsidRDefault="00BE4B85" w:rsidP="000E7A45">
      <w:pPr>
        <w:keepNext/>
        <w:jc w:val="center"/>
        <w:rPr>
          <w:ins w:id="45" w:author="Andy" w:date="2015-01-16T17:27:00Z"/>
        </w:rPr>
      </w:pPr>
      <w:ins w:id="46" w:author="Andy" w:date="2015-01-16T19:42:00Z">
        <w:r>
          <w:rPr>
            <w:noProof/>
            <w:lang w:eastAsia="es-ES"/>
          </w:rPr>
          <w:drawing>
            <wp:inline distT="0" distB="0" distL="0" distR="0">
              <wp:extent cx="5000625" cy="1809750"/>
              <wp:effectExtent l="19050" t="0" r="9525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00625" cy="1809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D790C" w:rsidRDefault="000E7A45" w:rsidP="00AD790C">
      <w:pPr>
        <w:pStyle w:val="Epgrafe"/>
        <w:jc w:val="center"/>
        <w:rPr>
          <w:ins w:id="47" w:author="Andy" w:date="2015-01-16T17:21:00Z"/>
        </w:rPr>
        <w:pPrChange w:id="48" w:author="Andy" w:date="2015-01-16T17:27:00Z">
          <w:pPr>
            <w:keepNext/>
            <w:jc w:val="center"/>
          </w:pPr>
        </w:pPrChange>
      </w:pPr>
      <w:bookmarkStart w:id="49" w:name="_Ref409192602"/>
      <w:bookmarkStart w:id="50" w:name="_Ref409192596"/>
      <w:ins w:id="51" w:author="Andy" w:date="2015-01-16T19:44:00Z">
        <w:r>
          <w:t>Figura</w:t>
        </w:r>
      </w:ins>
      <w:ins w:id="52" w:author="Andy" w:date="2015-01-16T17:27:00Z">
        <w:r w:rsidR="00FB30FB">
          <w:t xml:space="preserve"> </w:t>
        </w:r>
        <w:r w:rsidR="00AD790C">
          <w:fldChar w:fldCharType="begin"/>
        </w:r>
        <w:r w:rsidR="00FB30FB">
          <w:instrText xml:space="preserve"> SEQ Esquema \* ARABIC </w:instrText>
        </w:r>
      </w:ins>
      <w:r w:rsidR="00AD790C">
        <w:fldChar w:fldCharType="separate"/>
      </w:r>
      <w:ins w:id="53" w:author="Andy" w:date="2015-01-16T17:27:00Z">
        <w:r w:rsidR="00FB30FB">
          <w:rPr>
            <w:noProof/>
          </w:rPr>
          <w:t>1</w:t>
        </w:r>
        <w:r w:rsidR="00AD790C">
          <w:fldChar w:fldCharType="end"/>
        </w:r>
        <w:bookmarkEnd w:id="49"/>
        <w:r w:rsidR="00FB30FB">
          <w:t>.</w:t>
        </w:r>
        <w:r w:rsidR="00FB30FB" w:rsidRPr="00FB30FB">
          <w:t xml:space="preserve"> </w:t>
        </w:r>
        <w:r w:rsidR="00FB30FB">
          <w:t>Sistema usando un Votador</w:t>
        </w:r>
      </w:ins>
      <w:bookmarkEnd w:id="50"/>
    </w:p>
    <w:p w:rsidR="00AD790C" w:rsidRDefault="00CA65E8">
      <w:pPr>
        <w:rPr>
          <w:ins w:id="54" w:author="Andy" w:date="2015-01-16T12:48:00Z"/>
        </w:rPr>
      </w:pPr>
      <w:ins w:id="55" w:author="Andy" w:date="2015-01-16T12:36:00Z">
        <w:r>
          <w:t xml:space="preserve">El votador </w:t>
        </w:r>
      </w:ins>
      <w:ins w:id="56" w:author="Andy" w:date="2015-01-16T12:37:00Z">
        <w:r>
          <w:t>usado se conoce como “</w:t>
        </w:r>
        <w:proofErr w:type="spellStart"/>
        <w:r>
          <w:t>Majority</w:t>
        </w:r>
        <w:proofErr w:type="spellEnd"/>
        <w:r>
          <w:t xml:space="preserve"> </w:t>
        </w:r>
        <w:proofErr w:type="spellStart"/>
        <w:r>
          <w:t>Gate</w:t>
        </w:r>
        <w:proofErr w:type="spellEnd"/>
        <w:r>
          <w:t>”</w:t>
        </w:r>
      </w:ins>
      <w:ins w:id="57" w:author="Andy" w:date="2015-01-16T12:53:00Z">
        <w:r w:rsidR="00E9484B">
          <w:t>. C</w:t>
        </w:r>
      </w:ins>
      <w:ins w:id="58" w:author="Andy" w:date="2015-01-16T12:52:00Z">
        <w:r w:rsidR="00E9484B">
          <w:t xml:space="preserve">omo podemos ver en </w:t>
        </w:r>
      </w:ins>
      <w:ins w:id="59" w:author="Andy" w:date="2015-01-16T19:44:00Z">
        <w:r w:rsidR="000E7A45">
          <w:t>la</w:t>
        </w:r>
      </w:ins>
      <w:ins w:id="60" w:author="Andy" w:date="2015-01-16T12:52:00Z">
        <w:r w:rsidR="00FB30FB">
          <w:t xml:space="preserve"> </w:t>
        </w:r>
      </w:ins>
      <w:ins w:id="61" w:author="Andy" w:date="2015-01-16T17:28:00Z">
        <w:r w:rsidR="00FB30FB">
          <w:t>“</w:t>
        </w:r>
      </w:ins>
      <w:ins w:id="62" w:author="Andy" w:date="2015-01-16T17:27:00Z">
        <w:r w:rsidR="00AD790C">
          <w:fldChar w:fldCharType="begin"/>
        </w:r>
        <w:r w:rsidR="00FB30FB">
          <w:instrText xml:space="preserve"> REF _Ref409192602 \h </w:instrText>
        </w:r>
      </w:ins>
      <w:r w:rsidR="00AD790C">
        <w:fldChar w:fldCharType="separate"/>
      </w:r>
      <w:ins w:id="63" w:author="Andy" w:date="2015-01-16T19:44:00Z">
        <w:r w:rsidR="000E7A45">
          <w:t xml:space="preserve">Figura </w:t>
        </w:r>
        <w:r w:rsidR="000E7A45">
          <w:rPr>
            <w:noProof/>
          </w:rPr>
          <w:t>1</w:t>
        </w:r>
      </w:ins>
      <w:ins w:id="64" w:author="Andy" w:date="2015-01-16T17:27:00Z">
        <w:r w:rsidR="00AD790C">
          <w:fldChar w:fldCharType="end"/>
        </w:r>
      </w:ins>
      <w:ins w:id="65" w:author="Andy" w:date="2015-01-16T17:28:00Z">
        <w:r w:rsidR="00FB30FB">
          <w:t>”</w:t>
        </w:r>
      </w:ins>
      <w:ins w:id="66" w:author="Andy" w:date="2015-01-16T12:53:00Z">
        <w:r w:rsidR="00E9484B">
          <w:t xml:space="preserve">, </w:t>
        </w:r>
      </w:ins>
      <w:ins w:id="67" w:author="Andy" w:date="2015-01-16T12:37:00Z">
        <w:r>
          <w:t>recibe tres señales de tres módulos que aplican la misma funci</w:t>
        </w:r>
      </w:ins>
      <w:ins w:id="68" w:author="Andy" w:date="2015-01-16T12:39:00Z">
        <w:r>
          <w:t xml:space="preserve">ón al mismo </w:t>
        </w:r>
        <w:r w:rsidR="00EC7EC5">
          <w:t>conjunto</w:t>
        </w:r>
        <w:r>
          <w:t xml:space="preserve"> de valores.</w:t>
        </w:r>
        <w:r w:rsidR="00446DAA">
          <w:t xml:space="preserve"> Las salidas de estos módulos deberían ser idénticas, salvo que se produzca un fallo e</w:t>
        </w:r>
        <w:r w:rsidR="00E9484B">
          <w:t xml:space="preserve">n alguna puerta o </w:t>
        </w:r>
        <w:proofErr w:type="spellStart"/>
        <w:r w:rsidR="00E9484B">
          <w:t>biestable</w:t>
        </w:r>
        <w:proofErr w:type="spellEnd"/>
        <w:r w:rsidR="00E9484B">
          <w:t xml:space="preserve"> de</w:t>
        </w:r>
      </w:ins>
      <w:ins w:id="69" w:author="Andy" w:date="2015-01-16T12:58:00Z">
        <w:r w:rsidR="00E9484B">
          <w:t xml:space="preserve"> los módulos</w:t>
        </w:r>
      </w:ins>
      <w:ins w:id="70" w:author="Andy" w:date="2015-01-16T12:39:00Z">
        <w:r w:rsidR="00446DAA">
          <w:t>.</w:t>
        </w:r>
      </w:ins>
      <w:ins w:id="71" w:author="Andy" w:date="2015-01-16T12:40:00Z">
        <w:r w:rsidR="00446DAA">
          <w:t xml:space="preserve"> </w:t>
        </w:r>
      </w:ins>
      <w:ins w:id="72" w:author="Andy" w:date="2015-01-16T12:44:00Z">
        <w:r w:rsidR="00446DAA">
          <w:t xml:space="preserve">Este votador </w:t>
        </w:r>
      </w:ins>
      <w:ins w:id="73" w:author="Andy" w:date="2015-01-16T12:47:00Z">
        <w:r w:rsidR="00446DAA">
          <w:t>facilita</w:t>
        </w:r>
      </w:ins>
      <w:ins w:id="74" w:author="Andy" w:date="2015-01-16T12:19:00Z">
        <w:r w:rsidR="00210614">
          <w:t xml:space="preserve"> la detección y la corrección de</w:t>
        </w:r>
      </w:ins>
      <w:ins w:id="75" w:author="Andy" w:date="2015-01-16T12:44:00Z">
        <w:r w:rsidR="00446DAA">
          <w:t xml:space="preserve"> estos</w:t>
        </w:r>
      </w:ins>
      <w:ins w:id="76" w:author="Andy" w:date="2015-01-16T12:19:00Z">
        <w:r w:rsidR="00446DAA">
          <w:t xml:space="preserve"> fallos </w:t>
        </w:r>
      </w:ins>
      <w:ins w:id="77" w:author="Andy" w:date="2015-01-16T12:44:00Z">
        <w:r w:rsidR="00446DAA">
          <w:t>d</w:t>
        </w:r>
      </w:ins>
      <w:ins w:id="78" w:author="Andy" w:date="2015-01-16T12:19:00Z">
        <w:r w:rsidR="00210614">
          <w:t>el sistema.</w:t>
        </w:r>
      </w:ins>
    </w:p>
    <w:p w:rsidR="00AD790C" w:rsidRDefault="00FB30FB" w:rsidP="00AD790C">
      <w:pPr>
        <w:pStyle w:val="Ttulo2"/>
        <w:numPr>
          <w:ilvl w:val="1"/>
          <w:numId w:val="1"/>
        </w:numPr>
        <w:rPr>
          <w:ins w:id="79" w:author="Andy" w:date="2015-01-16T18:21:00Z"/>
        </w:rPr>
        <w:pPrChange w:id="80" w:author="Andy" w:date="2015-01-16T17:24:00Z">
          <w:pPr/>
        </w:pPrChange>
      </w:pPr>
      <w:ins w:id="81" w:author="Andy" w:date="2015-01-16T17:24:00Z">
        <w:r>
          <w:t>Votadores</w:t>
        </w:r>
      </w:ins>
    </w:p>
    <w:p w:rsidR="00544AE0" w:rsidRDefault="00544AE0" w:rsidP="00544AE0">
      <w:pPr>
        <w:rPr>
          <w:ins w:id="82" w:author="Andy" w:date="2015-01-16T18:30:00Z"/>
        </w:rPr>
      </w:pPr>
      <w:ins w:id="83" w:author="Andy" w:date="2015-01-16T18:21:00Z">
        <w:r>
          <w:t>Un votador es un sistema</w:t>
        </w:r>
      </w:ins>
      <w:ins w:id="84" w:author="Andy" w:date="2015-01-16T18:26:00Z">
        <w:r w:rsidR="00E46A4C">
          <w:t xml:space="preserve"> que recibe N entradas</w:t>
        </w:r>
      </w:ins>
      <w:ins w:id="85" w:author="Andy" w:date="2015-01-16T18:27:00Z">
        <w:r w:rsidR="00E46A4C">
          <w:t xml:space="preserve"> </w:t>
        </w:r>
      </w:ins>
      <w:ins w:id="86" w:author="Andy" w:date="2015-01-16T18:29:00Z">
        <w:r w:rsidR="00E46A4C">
          <w:t>y tiene una salida que coincide con la mayoría de entradas.</w:t>
        </w:r>
      </w:ins>
    </w:p>
    <w:p w:rsidR="000E7A45" w:rsidRDefault="00E46A4C">
      <w:pPr>
        <w:rPr>
          <w:ins w:id="87" w:author="Andy" w:date="2015-01-16T19:46:00Z"/>
          <w:rFonts w:eastAsiaTheme="minorEastAsia"/>
        </w:rPr>
      </w:pPr>
      <w:ins w:id="88" w:author="Andy" w:date="2015-01-16T18:30:00Z">
        <w:r>
          <w:t>Los votadores no están libres de fallos, ya que estos mismos pueden sufrir la radiación y provocarlos. Estos votadores están diseñados para</w:t>
        </w:r>
      </w:ins>
      <w:ins w:id="89" w:author="Andy" w:date="2015-01-16T18:31:00Z">
        <w:r>
          <w:t xml:space="preserve"> intentar evitar un número limitado de fallos en los módulos </w:t>
        </w:r>
      </w:ins>
      <w:ins w:id="90" w:author="Andy" w:date="2015-01-16T18:32:00Z">
        <w:r>
          <w:t xml:space="preserve">repetidos dado por la función </w:t>
        </w:r>
      </w:ins>
      <m:oMath>
        <w:ins w:id="91" w:author="Andy" w:date="2015-01-16T18:33:00Z">
          <m:r>
            <w:rPr>
              <w:rFonts w:ascii="Cambria Math" w:hAnsi="Cambria Math"/>
            </w:rPr>
            <m:t>M=</m:t>
          </m:r>
        </w:ins>
        <m:f>
          <m:fPr>
            <m:ctrlPr>
              <w:ins w:id="92" w:author="Andy" w:date="2015-01-16T18:33:00Z">
                <w:rPr>
                  <w:rFonts w:ascii="Cambria Math" w:hAnsi="Cambria Math"/>
                  <w:i/>
                </w:rPr>
              </w:ins>
            </m:ctrlPr>
          </m:fPr>
          <m:num>
            <w:ins w:id="93" w:author="Andy" w:date="2015-01-16T18:33:00Z">
              <m:r>
                <w:rPr>
                  <w:rFonts w:ascii="Cambria Math" w:hAnsi="Cambria Math"/>
                </w:rPr>
                <m:t>N</m:t>
              </m:r>
            </w:ins>
            <w:ins w:id="94" w:author="Andy" w:date="2015-01-16T18:34:00Z">
              <m:r>
                <w:rPr>
                  <w:rFonts w:ascii="Cambria Math" w:hAnsi="Cambria Math"/>
                </w:rPr>
                <m:t>-1</m:t>
              </m:r>
            </w:ins>
          </m:num>
          <m:den>
            <w:ins w:id="95" w:author="Andy" w:date="2015-01-16T18:33:00Z">
              <m:r>
                <w:rPr>
                  <w:rFonts w:ascii="Cambria Math" w:hAnsi="Cambria Math"/>
                </w:rPr>
                <m:t>2</m:t>
              </m:r>
            </w:ins>
          </m:den>
        </m:f>
      </m:oMath>
      <w:r>
        <w:rPr>
          <w:rFonts w:eastAsiaTheme="minorEastAsia"/>
        </w:rPr>
        <w:t xml:space="preserve"> donde M es el número de fallos tolerados y </w:t>
      </w:r>
      <w:ins w:id="96" w:author="Andy" w:date="2015-01-16T18:35:00Z">
        <w:r>
          <w:rPr>
            <w:rFonts w:eastAsiaTheme="minorEastAsia"/>
          </w:rPr>
          <w:t>N es el número de módulos repetidos</w:t>
        </w:r>
      </w:ins>
      <w:ins w:id="97" w:author="Andy" w:date="2015-01-16T18:36:00Z">
        <w:r>
          <w:rPr>
            <w:rFonts w:eastAsiaTheme="minorEastAsia"/>
          </w:rPr>
          <w:t>, N debe ser un número impar.</w:t>
        </w:r>
      </w:ins>
    </w:p>
    <w:p w:rsidR="000E7A45" w:rsidRPr="000E7A45" w:rsidRDefault="000E7A45">
      <w:pPr>
        <w:rPr>
          <w:ins w:id="98" w:author="Andy" w:date="2015-01-16T19:46:00Z"/>
          <w:rFonts w:eastAsiaTheme="minorEastAsia"/>
          <w:rPrChange w:id="99" w:author="Andy" w:date="2015-01-16T19:46:00Z">
            <w:rPr>
              <w:ins w:id="100" w:author="Andy" w:date="2015-01-16T19:46:00Z"/>
              <w:b/>
              <w:bCs/>
              <w:color w:val="4F81BD" w:themeColor="accent1"/>
              <w:sz w:val="18"/>
              <w:szCs w:val="18"/>
            </w:rPr>
          </w:rPrChange>
        </w:rPr>
      </w:pPr>
      <w:ins w:id="101" w:author="Andy" w:date="2015-01-16T19:46:00Z">
        <w:r>
          <w:rPr>
            <w:rFonts w:eastAsiaTheme="minorEastAsia"/>
          </w:rPr>
          <w:lastRenderedPageBreak/>
          <w:t xml:space="preserve">La tabla de verdad del votador se puede consultar en </w:t>
        </w:r>
      </w:ins>
      <w:ins w:id="102" w:author="Andy" w:date="2015-01-16T19:51:00Z">
        <w:r w:rsidR="00AD790C">
          <w:rPr>
            <w:rFonts w:eastAsiaTheme="minorEastAsia"/>
          </w:rPr>
          <w:fldChar w:fldCharType="begin"/>
        </w:r>
        <w:r>
          <w:rPr>
            <w:rFonts w:eastAsiaTheme="minorEastAsia"/>
          </w:rPr>
          <w:instrText xml:space="preserve"> REF _Ref409201226 \h </w:instrText>
        </w:r>
      </w:ins>
      <w:r w:rsidR="00AD790C">
        <w:rPr>
          <w:rFonts w:eastAsiaTheme="minorEastAsia"/>
        </w:rPr>
      </w:r>
      <w:r w:rsidR="00AD790C">
        <w:rPr>
          <w:rFonts w:eastAsiaTheme="minorEastAsia"/>
        </w:rPr>
        <w:fldChar w:fldCharType="separate"/>
      </w:r>
      <w:ins w:id="103" w:author="Andy" w:date="2015-01-16T19:51:00Z">
        <w:r>
          <w:t xml:space="preserve">Tabla de Verdad </w:t>
        </w:r>
        <w:r>
          <w:rPr>
            <w:noProof/>
          </w:rPr>
          <w:t>1</w:t>
        </w:r>
        <w:r>
          <w:t xml:space="preserve">. </w:t>
        </w:r>
        <w:proofErr w:type="spellStart"/>
        <w:r>
          <w:t>sdfsd</w:t>
        </w:r>
        <w:proofErr w:type="spellEnd"/>
        <w:r w:rsidR="00AD790C">
          <w:rPr>
            <w:rFonts w:eastAsiaTheme="minorEastAsia"/>
          </w:rPr>
          <w:fldChar w:fldCharType="end"/>
        </w:r>
      </w:ins>
    </w:p>
    <w:p w:rsidR="00AD790C" w:rsidRDefault="00BE4B85" w:rsidP="00AD790C">
      <w:pPr>
        <w:pStyle w:val="Epgrafe"/>
        <w:jc w:val="center"/>
        <w:rPr>
          <w:del w:id="104" w:author="Andy" w:date="2015-01-16T17:21:00Z"/>
        </w:rPr>
        <w:pPrChange w:id="105" w:author="Andy" w:date="2015-01-16T12:49:00Z">
          <w:pPr/>
        </w:pPrChange>
      </w:pPr>
      <w:moveToRangeStart w:id="106" w:author="Andy" w:date="2015-01-16T12:48:00Z" w:name="move409175830"/>
      <w:del w:id="107" w:author="Andy" w:date="2015-01-16T17:21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12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moveToRangeEnd w:id="106"/>
      </w:del>
    </w:p>
    <w:p w:rsidR="00AD790C" w:rsidRDefault="00961794">
      <w:pPr>
        <w:rPr>
          <w:del w:id="108" w:author="Andy" w:date="2015-01-16T10:41:00Z"/>
        </w:rPr>
      </w:pPr>
      <w:ins w:id="109" w:author="Andy" w:date="2015-01-16T10:40:00Z">
        <w:r>
          <w:t>Como vemos en la figura</w:t>
        </w:r>
      </w:ins>
      <w:ins w:id="110" w:author="Andy" w:date="2015-01-16T10:43:00Z">
        <w:r>
          <w:t xml:space="preserve"> </w:t>
        </w:r>
      </w:ins>
      <w:ins w:id="111" w:author="Andy" w:date="2015-01-16T10:44:00Z">
        <w:r w:rsidR="00AD790C">
          <w:fldChar w:fldCharType="begin"/>
        </w:r>
        <w:r>
          <w:instrText xml:space="preserve"> REF _Ref409168372 \h </w:instrText>
        </w:r>
      </w:ins>
      <w:r w:rsidR="00F50E18">
        <w:instrText xml:space="preserve"> \* MERGEFORMAT </w:instrText>
      </w:r>
      <w:r w:rsidR="00AD790C">
        <w:fldChar w:fldCharType="separate"/>
      </w:r>
      <w:proofErr w:type="spellStart"/>
      <w:ins w:id="112" w:author="Andy" w:date="2015-01-16T12:49:00Z">
        <w:r w:rsidR="00E9484B">
          <w:t>Figura</w:t>
        </w:r>
        <w:proofErr w:type="spellEnd"/>
        <w:r w:rsidR="00E9484B">
          <w:t xml:space="preserve"> </w:t>
        </w:r>
        <w:r w:rsidR="00E9484B">
          <w:rPr>
            <w:noProof/>
          </w:rPr>
          <w:t>2</w:t>
        </w:r>
      </w:ins>
      <w:ins w:id="113" w:author="Andy" w:date="2015-01-16T10:44:00Z">
        <w:r w:rsidR="00AD790C">
          <w:fldChar w:fldCharType="end"/>
        </w:r>
      </w:ins>
    </w:p>
    <w:p w:rsidR="00AD790C" w:rsidRDefault="00AD790C">
      <w:pPr>
        <w:rPr>
          <w:ins w:id="114" w:author="Andy" w:date="2015-01-16T10:41:00Z"/>
        </w:rPr>
      </w:pPr>
    </w:p>
    <w:p w:rsidR="00AD790C" w:rsidRDefault="00AD790C" w:rsidP="00AD790C">
      <w:pPr>
        <w:pStyle w:val="Epgrafe"/>
        <w:jc w:val="center"/>
        <w:rPr>
          <w:del w:id="115" w:author="Andy" w:date="2015-01-16T11:43:00Z"/>
        </w:rPr>
        <w:pPrChange w:id="116" w:author="Andy" w:date="2015-01-16T10:43:00Z">
          <w:pPr>
            <w:keepNext/>
            <w:jc w:val="center"/>
          </w:pPr>
        </w:pPrChange>
      </w:pPr>
    </w:p>
    <w:p w:rsidR="00961794" w:rsidDel="00961794" w:rsidRDefault="00961794" w:rsidP="00961794">
      <w:pPr>
        <w:pStyle w:val="Epgrafe"/>
        <w:jc w:val="center"/>
        <w:rPr>
          <w:del w:id="117" w:author="Andy" w:date="2015-01-16T10:42:00Z"/>
        </w:rPr>
      </w:pPr>
      <w:del w:id="118" w:author="Andy" w:date="2015-01-16T10:41:00Z">
        <w:r w:rsidDel="00961794">
          <w:delText xml:space="preserve">Ilustración </w:delText>
        </w:r>
        <w:bookmarkStart w:id="119" w:name="_Ref409168232"/>
        <w:r w:rsidR="00AD790C" w:rsidDel="00961794">
          <w:fldChar w:fldCharType="begin"/>
        </w:r>
        <w:r w:rsidRPr="00F52F92" w:rsidDel="00961794">
          <w:delInstrText xml:space="preserve"> SEQ Ilustración \* ARABIC </w:delInstrText>
        </w:r>
        <w:r w:rsidR="00AD790C" w:rsidDel="00961794">
          <w:fldChar w:fldCharType="separate"/>
        </w:r>
        <w:r w:rsidDel="00961794">
          <w:rPr>
            <w:noProof/>
          </w:rPr>
          <w:delText>1</w:delText>
        </w:r>
        <w:r w:rsidR="00AD790C" w:rsidDel="00961794">
          <w:fldChar w:fldCharType="end"/>
        </w:r>
      </w:del>
      <w:bookmarkEnd w:id="119"/>
    </w:p>
    <w:p w:rsidR="00B86CD5" w:rsidRDefault="00B86CD5">
      <w:r>
        <w:t xml:space="preserve">Dibujo de </w:t>
      </w:r>
      <w:proofErr w:type="spellStart"/>
      <w:r>
        <w:t>vtador</w:t>
      </w:r>
      <w:proofErr w:type="spellEnd"/>
      <w:r>
        <w:t xml:space="preserve"> 3 entradas de 1 bit</w:t>
      </w:r>
      <w:r w:rsidR="00961794">
        <w:t xml:space="preserve"> </w:t>
      </w:r>
    </w:p>
    <w:p w:rsidR="00B86CD5" w:rsidRDefault="00B86CD5">
      <w:pPr>
        <w:rPr>
          <w:ins w:id="120" w:author="Andy" w:date="2015-01-16T11:45:00Z"/>
        </w:rPr>
      </w:pPr>
      <w:r>
        <w:t xml:space="preserve">Tala de verdad del votador, diagrama de </w:t>
      </w:r>
      <w:proofErr w:type="spellStart"/>
      <w:r>
        <w:t>karnaught</w:t>
      </w:r>
      <w:proofErr w:type="spellEnd"/>
      <w:r>
        <w:t xml:space="preserve"> </w:t>
      </w:r>
      <w:del w:id="121" w:author="Andy" w:date="2015-01-16T11:27:00Z">
        <w:r w:rsidDel="00F50E18">
          <w:delText>y</w:delText>
        </w:r>
      </w:del>
      <w:ins w:id="122" w:author="Andy" w:date="2015-01-16T11:27:00Z">
        <w:r w:rsidR="00F50E18">
          <w:t>e</w:t>
        </w:r>
      </w:ins>
      <w:r>
        <w:t xml:space="preserve"> </w:t>
      </w:r>
      <w:r w:rsidR="00917EF0">
        <w:t>implementación</w:t>
      </w:r>
      <w:r>
        <w:t xml:space="preserve"> final con puertas </w:t>
      </w:r>
      <w:r w:rsidR="00917EF0">
        <w:t>lógicas</w:t>
      </w:r>
    </w:p>
    <w:tbl>
      <w:tblPr>
        <w:tblStyle w:val="Tablaconcuadrcula1"/>
        <w:tblW w:w="0" w:type="auto"/>
        <w:jc w:val="center"/>
        <w:tblInd w:w="2130" w:type="dxa"/>
        <w:tblLook w:val="04A0"/>
      </w:tblPr>
      <w:tblGrid>
        <w:gridCol w:w="456"/>
        <w:gridCol w:w="456"/>
        <w:gridCol w:w="456"/>
        <w:gridCol w:w="1003"/>
      </w:tblGrid>
      <w:tr w:rsidR="00E06988" w:rsidTr="008A4AE0">
        <w:trPr>
          <w:trHeight w:val="70"/>
          <w:jc w:val="center"/>
          <w:ins w:id="123" w:author="Andy" w:date="2015-01-16T11:45:00Z"/>
        </w:trPr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rPr>
                <w:ins w:id="12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2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ins>
          </w:p>
        </w:tc>
        <w:tc>
          <w:tcPr>
            <w:tcW w:w="456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2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1003" w:type="dxa"/>
            <w:tcBorders>
              <w:bottom w:val="nil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F(ABC)</w:t>
              </w:r>
            </w:ins>
          </w:p>
        </w:tc>
      </w:tr>
      <w:tr w:rsidR="00E06988" w:rsidTr="008A4AE0">
        <w:trPr>
          <w:jc w:val="center"/>
          <w:ins w:id="132" w:author="Andy" w:date="2015-01-16T11:45:00Z"/>
        </w:trPr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3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  <w:tcBorders>
              <w:top w:val="single" w:sz="4" w:space="0" w:color="auto"/>
            </w:tcBorders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3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41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4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4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50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5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5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59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6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68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6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5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6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E06988" w:rsidTr="008A4AE0">
        <w:trPr>
          <w:jc w:val="center"/>
          <w:ins w:id="177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7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7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4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5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86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7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88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89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0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1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2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1003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3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4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  <w:tr w:rsidR="00E06988" w:rsidTr="008A4AE0">
        <w:trPr>
          <w:jc w:val="center"/>
          <w:ins w:id="195" w:author="Andy" w:date="2015-01-16T11:45:00Z"/>
        </w:trPr>
        <w:tc>
          <w:tcPr>
            <w:tcW w:w="456" w:type="dxa"/>
            <w:shd w:val="clear" w:color="8DB3E2" w:themeColor="tex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6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7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E5B8B7" w:themeColor="accent2" w:themeTint="66" w:fill="auto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198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99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</w:tcPr>
          <w:p w:rsidR="00E06988" w:rsidRDefault="00E06988" w:rsidP="008A4AE0">
            <w:pPr>
              <w:spacing w:before="100" w:beforeAutospacing="1" w:after="100" w:afterAutospacing="1"/>
              <w:jc w:val="center"/>
              <w:rPr>
                <w:ins w:id="200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1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003" w:type="dxa"/>
          </w:tcPr>
          <w:p w:rsidR="00E06988" w:rsidRDefault="00E06988" w:rsidP="000E7A45">
            <w:pPr>
              <w:keepNext/>
              <w:spacing w:before="100" w:beforeAutospacing="1" w:after="100" w:afterAutospacing="1"/>
              <w:jc w:val="center"/>
              <w:rPr>
                <w:ins w:id="202" w:author="Andy" w:date="2015-01-16T11:45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203" w:author="Andy" w:date="2015-01-16T11:45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AD790C" w:rsidRDefault="000E7A45" w:rsidP="00AD790C">
      <w:pPr>
        <w:pStyle w:val="Epgrafe"/>
        <w:pPrChange w:id="204" w:author="Andy" w:date="2015-01-16T19:49:00Z">
          <w:pPr/>
        </w:pPrChange>
      </w:pPr>
      <w:bookmarkStart w:id="205" w:name="_Ref409201226"/>
      <w:ins w:id="206" w:author="Andy" w:date="2015-01-16T19:49:00Z">
        <w:r>
          <w:t xml:space="preserve">Tabla de Verdad </w:t>
        </w:r>
        <w:r w:rsidR="00AD790C">
          <w:fldChar w:fldCharType="begin"/>
        </w:r>
        <w:r>
          <w:instrText xml:space="preserve"> SEQ Tabla_de_Verdad \* ARABIC </w:instrText>
        </w:r>
      </w:ins>
      <w:r w:rsidR="00AD790C">
        <w:fldChar w:fldCharType="separate"/>
      </w:r>
      <w:ins w:id="207" w:author="Andy" w:date="2015-01-16T19:49:00Z">
        <w:r>
          <w:rPr>
            <w:noProof/>
          </w:rPr>
          <w:t>1</w:t>
        </w:r>
        <w:r w:rsidR="00AD790C">
          <w:fldChar w:fldCharType="end"/>
        </w:r>
      </w:ins>
      <w:ins w:id="208" w:author="Andy" w:date="2015-01-16T19:50:00Z">
        <w:r>
          <w:t xml:space="preserve">. </w:t>
        </w:r>
      </w:ins>
      <w:bookmarkEnd w:id="205"/>
      <w:proofErr w:type="spellStart"/>
      <w:ins w:id="209" w:author="Andy" w:date="2015-01-16T19:51:00Z">
        <w:r>
          <w:t>asdasd</w:t>
        </w:r>
      </w:ins>
      <w:proofErr w:type="spellEnd"/>
    </w:p>
    <w:tbl>
      <w:tblPr>
        <w:tblStyle w:val="Tablaconcuadrcula"/>
        <w:tblW w:w="0" w:type="auto"/>
        <w:tblLook w:val="04A0"/>
        <w:tblPrChange w:id="210" w:author="Andy" w:date="2015-01-16T11:27:00Z">
          <w:tblPr>
            <w:tblStyle w:val="Tablaconcuadrcula"/>
            <w:tblW w:w="0" w:type="auto"/>
            <w:tblLook w:val="04A0"/>
          </w:tblPr>
        </w:tblPrChange>
      </w:tblPr>
      <w:tblGrid>
        <w:gridCol w:w="959"/>
        <w:gridCol w:w="709"/>
        <w:gridCol w:w="3831"/>
        <w:gridCol w:w="1833"/>
        <w:gridCol w:w="1834"/>
        <w:tblGridChange w:id="211">
          <w:tblGrid>
            <w:gridCol w:w="1833"/>
            <w:gridCol w:w="1833"/>
            <w:gridCol w:w="1833"/>
            <w:gridCol w:w="1833"/>
            <w:gridCol w:w="1834"/>
          </w:tblGrid>
        </w:tblGridChange>
      </w:tblGrid>
      <w:tr w:rsidR="00961794" w:rsidRPr="000E7A45" w:rsidDel="00F50E18" w:rsidTr="00F50E18">
        <w:trPr>
          <w:del w:id="212" w:author="Andy" w:date="2015-01-16T11:30:00Z"/>
        </w:trPr>
        <w:tc>
          <w:tcPr>
            <w:tcW w:w="959" w:type="dxa"/>
            <w:tcPrChange w:id="213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14" w:author="Andy" w:date="2015-01-16T11:30:00Z"/>
                <w:b/>
                <w:sz w:val="28"/>
              </w:rPr>
            </w:pPr>
            <w:del w:id="215" w:author="Andy" w:date="2015-01-16T11:30:00Z">
              <w:r>
                <w:rPr>
                  <w:b/>
                  <w:sz w:val="28"/>
                </w:rPr>
                <w:delText>C\AB</w:delText>
              </w:r>
            </w:del>
          </w:p>
        </w:tc>
        <w:tc>
          <w:tcPr>
            <w:tcW w:w="709" w:type="dxa"/>
            <w:tcPrChange w:id="216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17" w:author="Andy" w:date="2015-01-16T11:30:00Z"/>
                <w:b/>
                <w:sz w:val="28"/>
              </w:rPr>
            </w:pPr>
            <w:del w:id="218" w:author="Andy" w:date="2015-01-16T11:30:00Z">
              <w:r>
                <w:rPr>
                  <w:b/>
                  <w:sz w:val="28"/>
                </w:rPr>
                <w:delText>00</w:delText>
              </w:r>
            </w:del>
          </w:p>
        </w:tc>
        <w:tc>
          <w:tcPr>
            <w:tcW w:w="3831" w:type="dxa"/>
            <w:tcPrChange w:id="219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0" w:author="Andy" w:date="2015-01-16T11:30:00Z"/>
                <w:b/>
                <w:sz w:val="28"/>
              </w:rPr>
            </w:pPr>
            <w:del w:id="221" w:author="Andy" w:date="2015-01-16T11:30:00Z">
              <w:r>
                <w:rPr>
                  <w:b/>
                  <w:sz w:val="28"/>
                </w:rPr>
                <w:delText>01</w:delText>
              </w:r>
            </w:del>
          </w:p>
        </w:tc>
        <w:tc>
          <w:tcPr>
            <w:tcW w:w="1833" w:type="dxa"/>
            <w:tcPrChange w:id="22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3" w:author="Andy" w:date="2015-01-16T11:30:00Z"/>
                <w:b/>
                <w:sz w:val="28"/>
              </w:rPr>
            </w:pPr>
            <w:del w:id="224" w:author="Andy" w:date="2015-01-16T11:30:00Z">
              <w:r>
                <w:rPr>
                  <w:b/>
                  <w:sz w:val="28"/>
                </w:rPr>
                <w:delText>11</w:delText>
              </w:r>
            </w:del>
          </w:p>
        </w:tc>
        <w:tc>
          <w:tcPr>
            <w:tcW w:w="1834" w:type="dxa"/>
            <w:tcPrChange w:id="225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26" w:author="Andy" w:date="2015-01-16T11:30:00Z"/>
                <w:b/>
                <w:sz w:val="28"/>
              </w:rPr>
            </w:pPr>
            <w:del w:id="227" w:author="Andy" w:date="2015-01-16T11:30:00Z">
              <w:r>
                <w:rPr>
                  <w:b/>
                  <w:sz w:val="28"/>
                </w:rPr>
                <w:delText>10</w:delText>
              </w:r>
            </w:del>
          </w:p>
        </w:tc>
      </w:tr>
      <w:tr w:rsidR="00961794" w:rsidRPr="000E7A45" w:rsidDel="00F50E18" w:rsidTr="00F50E18">
        <w:trPr>
          <w:del w:id="228" w:author="Andy" w:date="2015-01-16T11:30:00Z"/>
        </w:trPr>
        <w:tc>
          <w:tcPr>
            <w:tcW w:w="959" w:type="dxa"/>
            <w:tcPrChange w:id="229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30" w:author="Andy" w:date="2015-01-16T11:30:00Z"/>
                <w:b/>
                <w:sz w:val="28"/>
              </w:rPr>
            </w:pPr>
            <w:del w:id="231" w:author="Andy" w:date="2015-01-16T11:30:00Z">
              <w:r>
                <w:rPr>
                  <w:b/>
                  <w:sz w:val="28"/>
                </w:rPr>
                <w:delText>0</w:delText>
              </w:r>
            </w:del>
          </w:p>
        </w:tc>
        <w:tc>
          <w:tcPr>
            <w:tcW w:w="709" w:type="dxa"/>
            <w:tcPrChange w:id="232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33" w:author="Andy" w:date="2015-01-16T11:30:00Z"/>
                <w:b/>
                <w:sz w:val="28"/>
              </w:rPr>
            </w:pPr>
          </w:p>
        </w:tc>
        <w:tc>
          <w:tcPr>
            <w:tcW w:w="3831" w:type="dxa"/>
            <w:tcPrChange w:id="23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35" w:author="Andy" w:date="2015-01-16T11:30:00Z"/>
                <w:b/>
                <w:sz w:val="28"/>
              </w:rPr>
            </w:pPr>
          </w:p>
        </w:tc>
        <w:tc>
          <w:tcPr>
            <w:tcW w:w="1833" w:type="dxa"/>
            <w:tcPrChange w:id="236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37" w:author="Andy" w:date="2015-01-16T11:30:00Z"/>
                <w:b/>
                <w:sz w:val="28"/>
              </w:rPr>
            </w:pPr>
          </w:p>
        </w:tc>
        <w:tc>
          <w:tcPr>
            <w:tcW w:w="1834" w:type="dxa"/>
            <w:tcPrChange w:id="238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39" w:author="Andy" w:date="2015-01-16T11:30:00Z"/>
                <w:b/>
                <w:sz w:val="28"/>
              </w:rPr>
            </w:pPr>
          </w:p>
        </w:tc>
      </w:tr>
      <w:tr w:rsidR="00961794" w:rsidRPr="000E7A45" w:rsidDel="00F50E18" w:rsidTr="00F50E18">
        <w:trPr>
          <w:del w:id="240" w:author="Andy" w:date="2015-01-16T11:30:00Z"/>
        </w:trPr>
        <w:tc>
          <w:tcPr>
            <w:tcW w:w="959" w:type="dxa"/>
            <w:tcPrChange w:id="241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AD790C">
            <w:pPr>
              <w:spacing w:after="200" w:line="276" w:lineRule="auto"/>
              <w:rPr>
                <w:del w:id="242" w:author="Andy" w:date="2015-01-16T11:30:00Z"/>
                <w:b/>
                <w:sz w:val="28"/>
              </w:rPr>
            </w:pPr>
            <w:del w:id="243" w:author="Andy" w:date="2015-01-16T11:30:00Z">
              <w:r>
                <w:rPr>
                  <w:b/>
                  <w:sz w:val="28"/>
                </w:rPr>
                <w:delText>1</w:delText>
              </w:r>
            </w:del>
          </w:p>
        </w:tc>
        <w:tc>
          <w:tcPr>
            <w:tcW w:w="709" w:type="dxa"/>
            <w:tcPrChange w:id="244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5" w:author="Andy" w:date="2015-01-16T11:30:00Z"/>
                <w:b/>
                <w:sz w:val="28"/>
              </w:rPr>
            </w:pPr>
          </w:p>
        </w:tc>
        <w:tc>
          <w:tcPr>
            <w:tcW w:w="3831" w:type="dxa"/>
            <w:tcPrChange w:id="246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7" w:author="Andy" w:date="2015-01-16T11:30:00Z"/>
                <w:b/>
                <w:sz w:val="28"/>
              </w:rPr>
            </w:pPr>
          </w:p>
        </w:tc>
        <w:tc>
          <w:tcPr>
            <w:tcW w:w="1833" w:type="dxa"/>
            <w:tcPrChange w:id="248" w:author="Andy" w:date="2015-01-16T11:27:00Z">
              <w:tcPr>
                <w:tcW w:w="1833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49" w:author="Andy" w:date="2015-01-16T11:30:00Z"/>
                <w:b/>
                <w:sz w:val="28"/>
              </w:rPr>
            </w:pPr>
          </w:p>
        </w:tc>
        <w:tc>
          <w:tcPr>
            <w:tcW w:w="1834" w:type="dxa"/>
            <w:tcPrChange w:id="250" w:author="Andy" w:date="2015-01-16T11:27:00Z">
              <w:tcPr>
                <w:tcW w:w="1834" w:type="dxa"/>
              </w:tcPr>
            </w:tcPrChange>
          </w:tcPr>
          <w:p w:rsidR="00961794" w:rsidRPr="000E7A45" w:rsidDel="00F50E18" w:rsidRDefault="00961794">
            <w:pPr>
              <w:spacing w:after="200" w:line="276" w:lineRule="auto"/>
              <w:rPr>
                <w:del w:id="251" w:author="Andy" w:date="2015-01-16T11:30:00Z"/>
                <w:b/>
                <w:sz w:val="28"/>
              </w:rPr>
            </w:pPr>
          </w:p>
        </w:tc>
      </w:tr>
    </w:tbl>
    <w:tbl>
      <w:tblPr>
        <w:tblStyle w:val="Tablaconcuadrcula1"/>
        <w:tblW w:w="0" w:type="auto"/>
        <w:jc w:val="center"/>
        <w:tblLook w:val="04A0"/>
        <w:tblPrChange w:id="252" w:author="Andy" w:date="2015-01-16T11:41:00Z">
          <w:tblPr>
            <w:tblStyle w:val="Tablaconcuadrcula1"/>
            <w:tblW w:w="0" w:type="auto"/>
            <w:tblInd w:w="2130" w:type="dxa"/>
            <w:tblLook w:val="04A0"/>
          </w:tblPr>
        </w:tblPrChange>
      </w:tblPr>
      <w:tblGrid>
        <w:gridCol w:w="468"/>
        <w:gridCol w:w="550"/>
        <w:gridCol w:w="456"/>
        <w:gridCol w:w="456"/>
        <w:gridCol w:w="456"/>
        <w:gridCol w:w="456"/>
        <w:tblGridChange w:id="253">
          <w:tblGrid>
            <w:gridCol w:w="468"/>
            <w:gridCol w:w="456"/>
            <w:gridCol w:w="456"/>
            <w:gridCol w:w="456"/>
            <w:gridCol w:w="456"/>
            <w:gridCol w:w="456"/>
          </w:tblGrid>
        </w:tblGridChange>
      </w:tblGrid>
      <w:tr w:rsidR="00F50E18" w:rsidTr="00E06988">
        <w:trPr>
          <w:jc w:val="center"/>
          <w:ins w:id="254" w:author="Andy" w:date="2015-01-16T11:30:00Z"/>
        </w:trPr>
        <w:tc>
          <w:tcPr>
            <w:tcW w:w="468" w:type="dxa"/>
            <w:tcBorders>
              <w:bottom w:val="nil"/>
              <w:right w:val="nil"/>
              <w:tl2br w:val="single" w:sz="4" w:space="0" w:color="auto"/>
            </w:tcBorders>
            <w:tcPrChange w:id="255" w:author="Andy" w:date="2015-01-16T11:41:00Z">
              <w:tcPr>
                <w:tcW w:w="468" w:type="dxa"/>
                <w:tcBorders>
                  <w:bottom w:val="nil"/>
                  <w:right w:val="nil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5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57" w:author="Andy" w:date="2015-01-16T17:26:00Z">
                  <w:rPr>
                    <w:ins w:id="25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  <w:bottom w:val="nil"/>
            </w:tcBorders>
            <w:tcPrChange w:id="259" w:author="Andy" w:date="2015-01-16T11:41:00Z">
              <w:tcPr>
                <w:tcW w:w="456" w:type="dxa"/>
                <w:tcBorders>
                  <w:left w:val="nil"/>
                  <w:bottom w:val="nil"/>
                </w:tcBorders>
              </w:tcPr>
            </w:tcPrChange>
          </w:tcPr>
          <w:p w:rsidR="00AD790C" w:rsidRDefault="00EC7EC5" w:rsidP="00AD790C">
            <w:pPr>
              <w:spacing w:before="100" w:beforeAutospacing="1" w:after="100" w:afterAutospacing="1"/>
              <w:jc w:val="center"/>
              <w:rPr>
                <w:ins w:id="26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61" w:author="Andy" w:date="2015-01-16T17:26:00Z">
                  <w:rPr>
                    <w:ins w:id="26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  <w:pPrChange w:id="263" w:author="Andy" w:date="2015-01-16T11:31:00Z">
                <w:pPr>
                  <w:spacing w:before="100" w:beforeAutospacing="1" w:after="100" w:afterAutospacing="1" w:line="276" w:lineRule="auto"/>
                  <w:jc w:val="center"/>
                </w:pPr>
              </w:pPrChange>
            </w:pPr>
            <w:ins w:id="264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AB</w:t>
              </w:r>
            </w:ins>
          </w:p>
        </w:tc>
        <w:tc>
          <w:tcPr>
            <w:tcW w:w="456" w:type="dxa"/>
            <w:tcBorders>
              <w:bottom w:val="nil"/>
            </w:tcBorders>
            <w:tcPrChange w:id="265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66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67" w:author="Andy" w:date="2015-01-16T17:26:00Z">
                  <w:rPr>
                    <w:ins w:id="268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69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70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71" w:author="Andy" w:date="2015-01-16T17:26:00Z">
                  <w:rPr>
                    <w:ins w:id="272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73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74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75" w:author="Andy" w:date="2015-01-16T17:26:00Z">
                  <w:rPr>
                    <w:ins w:id="276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bottom w:val="nil"/>
            </w:tcBorders>
            <w:tcPrChange w:id="277" w:author="Andy" w:date="2015-01-16T11:41:00Z">
              <w:tcPr>
                <w:tcW w:w="456" w:type="dxa"/>
                <w:tcBorders>
                  <w:bottom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7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79" w:author="Andy" w:date="2015-01-16T17:26:00Z">
                  <w:rPr>
                    <w:ins w:id="28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</w:tr>
      <w:tr w:rsidR="00F50E18" w:rsidTr="00E06988">
        <w:trPr>
          <w:jc w:val="center"/>
          <w:ins w:id="281" w:author="Andy" w:date="2015-01-16T11:30:00Z"/>
        </w:trPr>
        <w:tc>
          <w:tcPr>
            <w:tcW w:w="468" w:type="dxa"/>
            <w:tcBorders>
              <w:top w:val="nil"/>
              <w:bottom w:val="single" w:sz="4" w:space="0" w:color="auto"/>
              <w:right w:val="nil"/>
            </w:tcBorders>
            <w:tcPrChange w:id="282" w:author="Andy" w:date="2015-01-16T11:41:00Z">
              <w:tcPr>
                <w:tcW w:w="468" w:type="dxa"/>
                <w:tcBorders>
                  <w:top w:val="nil"/>
                  <w:bottom w:val="single" w:sz="4" w:space="0" w:color="auto"/>
                  <w:righ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283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84" w:author="Andy" w:date="2015-01-16T17:26:00Z">
                  <w:rPr>
                    <w:ins w:id="285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286" w:author="Andy" w:date="2015-01-16T11:39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</w:ins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tcPrChange w:id="287" w:author="Andy" w:date="2015-01-16T11:41:00Z">
              <w:tcPr>
                <w:tcW w:w="4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  <w:tl2br w:val="single" w:sz="4" w:space="0" w:color="auto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288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89" w:author="Andy" w:date="2015-01-16T17:26:00Z">
                  <w:rPr>
                    <w:ins w:id="290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</w:tcBorders>
            <w:tcPrChange w:id="291" w:author="Andy" w:date="2015-01-16T11:41:00Z">
              <w:tcPr>
                <w:tcW w:w="456" w:type="dxa"/>
                <w:tcBorders>
                  <w:top w:val="nil"/>
                  <w:left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29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3" w:author="Andy" w:date="2015-01-16T17:26:00Z">
                  <w:rPr>
                    <w:ins w:id="29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295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00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296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29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298" w:author="Andy" w:date="2015-01-16T17:26:00Z">
                  <w:rPr>
                    <w:ins w:id="29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00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01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0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3" w:author="Andy" w:date="2015-01-16T17:26:00Z">
                  <w:rPr>
                    <w:ins w:id="30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05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11</w:t>
              </w:r>
            </w:ins>
          </w:p>
        </w:tc>
        <w:tc>
          <w:tcPr>
            <w:tcW w:w="456" w:type="dxa"/>
            <w:tcBorders>
              <w:top w:val="nil"/>
              <w:bottom w:val="single" w:sz="4" w:space="0" w:color="auto"/>
            </w:tcBorders>
            <w:tcPrChange w:id="306" w:author="Andy" w:date="2015-01-16T11:41:00Z">
              <w:tcPr>
                <w:tcW w:w="456" w:type="dxa"/>
                <w:tcBorders>
                  <w:top w:val="nil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0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08" w:author="Andy" w:date="2015-01-16T17:26:00Z">
                  <w:rPr>
                    <w:ins w:id="30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10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10</w:t>
              </w:r>
            </w:ins>
          </w:p>
        </w:tc>
      </w:tr>
      <w:tr w:rsidR="00F50E18" w:rsidTr="00E06988">
        <w:trPr>
          <w:jc w:val="center"/>
          <w:ins w:id="311" w:author="Andy" w:date="2015-01-16T11:30:00Z"/>
        </w:trPr>
        <w:tc>
          <w:tcPr>
            <w:tcW w:w="468" w:type="dxa"/>
            <w:tcBorders>
              <w:right w:val="nil"/>
            </w:tcBorders>
            <w:tcPrChange w:id="312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13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4" w:author="Andy" w:date="2015-01-16T17:26:00Z">
                  <w:rPr>
                    <w:ins w:id="315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tcPrChange w:id="316" w:author="Andy" w:date="2015-01-16T11:41:00Z">
              <w:tcPr>
                <w:tcW w:w="456" w:type="dxa"/>
                <w:tcBorders>
                  <w:top w:val="single" w:sz="4" w:space="0" w:color="auto"/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1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18" w:author="Andy" w:date="2015-01-16T17:26:00Z">
                  <w:rPr>
                    <w:ins w:id="31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20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8DB3E2" w:themeColor="text2" w:themeTint="66" w:fill="auto"/>
            <w:tcPrChange w:id="321" w:author="Andy" w:date="2015-01-16T11:41:00Z">
              <w:tcPr>
                <w:tcW w:w="456" w:type="dxa"/>
                <w:tcBorders>
                  <w:top w:val="single" w:sz="4" w:space="0" w:color="auto"/>
                </w:tcBorders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2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3" w:author="Andy" w:date="2015-01-16T17:26:00Z">
                  <w:rPr>
                    <w:ins w:id="32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25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tcPrChange w:id="326" w:author="Andy" w:date="2015-01-16T11:41:00Z">
              <w:tcPr>
                <w:tcW w:w="456" w:type="dxa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2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28" w:author="Andy" w:date="2015-01-16T17:26:00Z">
                  <w:rPr>
                    <w:ins w:id="32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0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31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3" w:author="Andy" w:date="2015-01-16T17:26:00Z">
                  <w:rPr>
                    <w:ins w:id="33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35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Borders>
              <w:top w:val="single" w:sz="4" w:space="0" w:color="auto"/>
            </w:tcBorders>
            <w:tcPrChange w:id="336" w:author="Andy" w:date="2015-01-16T11:41:00Z">
              <w:tcPr>
                <w:tcW w:w="456" w:type="dxa"/>
                <w:tcBorders>
                  <w:top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3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38" w:author="Andy" w:date="2015-01-16T17:26:00Z">
                  <w:rPr>
                    <w:ins w:id="33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40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</w:tr>
      <w:tr w:rsidR="00F50E18" w:rsidTr="00E06988">
        <w:trPr>
          <w:jc w:val="center"/>
          <w:ins w:id="341" w:author="Andy" w:date="2015-01-16T11:30:00Z"/>
        </w:trPr>
        <w:tc>
          <w:tcPr>
            <w:tcW w:w="468" w:type="dxa"/>
            <w:tcBorders>
              <w:right w:val="nil"/>
            </w:tcBorders>
            <w:tcPrChange w:id="342" w:author="Andy" w:date="2015-01-16T11:41:00Z">
              <w:tcPr>
                <w:tcW w:w="468" w:type="dxa"/>
                <w:tcBorders>
                  <w:right w:val="nil"/>
                </w:tcBorders>
              </w:tcPr>
            </w:tcPrChange>
          </w:tcPr>
          <w:p w:rsidR="00F50E18" w:rsidRPr="00FB30FB" w:rsidRDefault="00F50E18" w:rsidP="008A4AE0">
            <w:pPr>
              <w:spacing w:before="100" w:beforeAutospacing="1" w:after="100" w:afterAutospacing="1" w:line="276" w:lineRule="auto"/>
              <w:jc w:val="center"/>
              <w:rPr>
                <w:ins w:id="343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4" w:author="Andy" w:date="2015-01-16T17:26:00Z">
                  <w:rPr>
                    <w:ins w:id="345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</w:p>
        </w:tc>
        <w:tc>
          <w:tcPr>
            <w:tcW w:w="456" w:type="dxa"/>
            <w:tcBorders>
              <w:left w:val="nil"/>
            </w:tcBorders>
            <w:tcPrChange w:id="346" w:author="Andy" w:date="2015-01-16T11:41:00Z">
              <w:tcPr>
                <w:tcW w:w="456" w:type="dxa"/>
                <w:tcBorders>
                  <w:left w:val="nil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4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48" w:author="Andy" w:date="2015-01-16T17:26:00Z">
                  <w:rPr>
                    <w:ins w:id="34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50" w:author="Andy" w:date="2015-01-16T11:30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shd w:val="clear" w:color="8DB3E2" w:themeColor="text2" w:themeTint="66" w:fill="auto"/>
            <w:tcPrChange w:id="351" w:author="Andy" w:date="2015-01-16T11:41:00Z">
              <w:tcPr>
                <w:tcW w:w="456" w:type="dxa"/>
                <w:shd w:val="clear" w:color="8DB3E2" w:themeColor="tex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5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3" w:author="Andy" w:date="2015-01-16T17:26:00Z">
                  <w:rPr>
                    <w:ins w:id="35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55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456" w:type="dxa"/>
            <w:shd w:val="clear" w:color="E5B8B7" w:themeColor="accent2" w:themeTint="66" w:fill="auto"/>
            <w:tcPrChange w:id="356" w:author="Andy" w:date="2015-01-16T11:41:00Z">
              <w:tcPr>
                <w:tcW w:w="456" w:type="dxa"/>
                <w:shd w:val="clear" w:color="E5B8B7" w:themeColor="accent2" w:themeTint="66" w:fill="auto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5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58" w:author="Andy" w:date="2015-01-16T17:26:00Z">
                  <w:rPr>
                    <w:ins w:id="35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0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361" w:author="Andy" w:date="2015-01-16T11:41:00Z">
              <w:tcPr>
                <w:tcW w:w="456" w:type="dxa"/>
                <w:tcBorders>
                  <w:bottom w:val="single" w:sz="4" w:space="0" w:color="auto"/>
                </w:tcBorders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2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3" w:author="Andy" w:date="2015-01-16T17:26:00Z">
                  <w:rPr>
                    <w:ins w:id="364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65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56" w:type="dxa"/>
            <w:tcPrChange w:id="366" w:author="Andy" w:date="2015-01-16T11:41:00Z">
              <w:tcPr>
                <w:tcW w:w="456" w:type="dxa"/>
              </w:tcPr>
            </w:tcPrChange>
          </w:tcPr>
          <w:p w:rsidR="00F50E18" w:rsidRPr="00FB30FB" w:rsidRDefault="00EC7EC5" w:rsidP="008A4AE0">
            <w:pPr>
              <w:spacing w:before="100" w:beforeAutospacing="1" w:after="100" w:afterAutospacing="1" w:line="276" w:lineRule="auto"/>
              <w:jc w:val="center"/>
              <w:rPr>
                <w:ins w:id="367" w:author="Andy" w:date="2015-01-16T11:30:00Z"/>
                <w:rFonts w:ascii="Times New Roman" w:eastAsia="Times New Roman" w:hAnsi="Times New Roman" w:cs="Times New Roman"/>
                <w:sz w:val="24"/>
                <w:szCs w:val="24"/>
                <w:lang w:val="es-ES"/>
                <w:rPrChange w:id="368" w:author="Andy" w:date="2015-01-16T17:26:00Z">
                  <w:rPr>
                    <w:ins w:id="369" w:author="Andy" w:date="2015-01-16T11:30:00Z"/>
                    <w:rFonts w:ascii="Times New Roman" w:eastAsia="Times New Roman" w:hAnsi="Times New Roman" w:cs="Times New Roman"/>
                    <w:sz w:val="24"/>
                    <w:szCs w:val="24"/>
                    <w:lang w:val="es-ES" w:eastAsia="en-US"/>
                  </w:rPr>
                </w:rPrChange>
              </w:rPr>
            </w:pPr>
            <w:ins w:id="370" w:author="Andy" w:date="2015-01-16T11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1</w:t>
              </w:r>
            </w:ins>
          </w:p>
        </w:tc>
      </w:tr>
    </w:tbl>
    <w:p w:rsidR="00AD790C" w:rsidRDefault="00F50E18" w:rsidP="00AD790C">
      <w:pPr>
        <w:pStyle w:val="Epgrafe"/>
        <w:jc w:val="center"/>
        <w:rPr>
          <w:ins w:id="371" w:author="Andy" w:date="2015-01-16T11:39:00Z"/>
        </w:rPr>
        <w:pPrChange w:id="372" w:author="Andy" w:date="2015-01-16T11:31:00Z">
          <w:pPr/>
        </w:pPrChange>
      </w:pPr>
      <w:ins w:id="373" w:author="Andy" w:date="2015-01-16T11:31:00Z">
        <w:r>
          <w:t xml:space="preserve">Mapa de </w:t>
        </w:r>
        <w:proofErr w:type="spellStart"/>
        <w:r>
          <w:t>Karnaught</w:t>
        </w:r>
        <w:proofErr w:type="spellEnd"/>
        <w:r>
          <w:t xml:space="preserve"> </w:t>
        </w:r>
        <w:r w:rsidR="00AD790C">
          <w:fldChar w:fldCharType="begin"/>
        </w:r>
        <w:r>
          <w:instrText xml:space="preserve"> SEQ Mapa_de_Karnaught \* ARABIC </w:instrText>
        </w:r>
      </w:ins>
      <w:r w:rsidR="00AD790C">
        <w:fldChar w:fldCharType="separate"/>
      </w:r>
      <w:ins w:id="374" w:author="Andy" w:date="2015-01-16T11:31:00Z">
        <w:r>
          <w:rPr>
            <w:noProof/>
          </w:rPr>
          <w:t>1</w:t>
        </w:r>
        <w:r w:rsidR="00AD790C">
          <w:fldChar w:fldCharType="end"/>
        </w:r>
      </w:ins>
      <w:ins w:id="375" w:author="Andy" w:date="2015-01-16T11:34:00Z">
        <w:r>
          <w:t xml:space="preserve">. F(ABC) = AB + </w:t>
        </w:r>
      </w:ins>
      <w:ins w:id="376" w:author="Andy" w:date="2015-01-16T11:45:00Z">
        <w:r w:rsidR="00E06988">
          <w:t>BC</w:t>
        </w:r>
      </w:ins>
      <w:ins w:id="377" w:author="Andy" w:date="2015-01-16T11:34:00Z">
        <w:r>
          <w:t xml:space="preserve"> + </w:t>
        </w:r>
      </w:ins>
      <w:ins w:id="378" w:author="Andy" w:date="2015-01-16T11:45:00Z">
        <w:r w:rsidR="00E06988">
          <w:t>A</w:t>
        </w:r>
      </w:ins>
      <w:ins w:id="379" w:author="Andy" w:date="2015-01-16T11:34:00Z">
        <w:r>
          <w:t>C</w:t>
        </w:r>
      </w:ins>
    </w:p>
    <w:p w:rsidR="00544AE0" w:rsidRDefault="00BE4B85" w:rsidP="00E06988">
      <w:pPr>
        <w:spacing w:before="100" w:beforeAutospacing="1" w:after="100" w:afterAutospacing="1" w:line="240" w:lineRule="auto"/>
        <w:jc w:val="center"/>
        <w:rPr>
          <w:ins w:id="380" w:author="Andy" w:date="2015-01-16T18:17:00Z"/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ins w:id="381" w:author="Andy" w:date="2015-01-16T11:43:00Z">
        <w:r>
          <w:rPr>
            <w:b/>
            <w:noProof/>
            <w:sz w:val="28"/>
            <w:lang w:eastAsia="es-ES"/>
            <w:rPrChange w:id="382">
              <w:rPr>
                <w:noProof/>
                <w:lang w:eastAsia="es-ES"/>
              </w:rPr>
            </w:rPrChange>
          </w:rPr>
          <w:drawing>
            <wp:inline distT="0" distB="0" distL="0" distR="0">
              <wp:extent cx="2362200" cy="1533525"/>
              <wp:effectExtent l="19050" t="0" r="0" b="0"/>
              <wp:docPr id="8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62200" cy="1533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D790C" w:rsidRPr="00AD790C" w:rsidRDefault="00E06988" w:rsidP="00AD790C">
      <w:pPr>
        <w:pStyle w:val="Epgrafe"/>
        <w:jc w:val="center"/>
        <w:rPr>
          <w:b w:val="0"/>
          <w:rPrChange w:id="383" w:author="Andy" w:date="2015-01-16T11:39:00Z">
            <w:rPr>
              <w:b/>
              <w:sz w:val="28"/>
            </w:rPr>
          </w:rPrChange>
        </w:rPr>
        <w:pPrChange w:id="384" w:author="Andy" w:date="2015-01-16T11:51:00Z">
          <w:pPr/>
        </w:pPrChange>
      </w:pPr>
      <w:bookmarkStart w:id="385" w:name="_Ref409168372"/>
      <w:ins w:id="386" w:author="Andy" w:date="2015-01-16T11:43:00Z">
        <w:r>
          <w:t xml:space="preserve">Figura </w:t>
        </w:r>
        <w:r w:rsidR="00AD790C">
          <w:fldChar w:fldCharType="begin"/>
        </w:r>
        <w:r>
          <w:instrText xml:space="preserve"> SEQ Figura \* ARABIC </w:instrText>
        </w:r>
        <w:r w:rsidR="00AD790C">
          <w:fldChar w:fldCharType="separate"/>
        </w:r>
      </w:ins>
      <w:ins w:id="387" w:author="Andy" w:date="2015-01-16T12:49:00Z">
        <w:r w:rsidR="00446DAA">
          <w:rPr>
            <w:noProof/>
          </w:rPr>
          <w:t>2</w:t>
        </w:r>
      </w:ins>
      <w:ins w:id="388" w:author="Andy" w:date="2015-01-16T11:43:00Z">
        <w:r w:rsidR="00AD790C">
          <w:fldChar w:fldCharType="end"/>
        </w:r>
      </w:ins>
      <w:bookmarkEnd w:id="385"/>
      <w:ins w:id="389" w:author="Andy" w:date="2015-01-16T11:52:00Z">
        <w:r w:rsidR="004E766C">
          <w:t xml:space="preserve">. Esquema </w:t>
        </w:r>
      </w:ins>
      <w:ins w:id="390" w:author="Andy" w:date="2015-01-16T17:26:00Z">
        <w:r w:rsidR="00FB30FB">
          <w:t>de votador</w:t>
        </w:r>
      </w:ins>
    </w:p>
    <w:p w:rsidR="00544AE0" w:rsidRDefault="00544AE0">
      <w:pPr>
        <w:rPr>
          <w:ins w:id="391" w:author="Andy" w:date="2015-01-16T18:19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ins w:id="392" w:author="Andy" w:date="2015-01-16T18:19:00Z">
        <w:r>
          <w:br w:type="page"/>
        </w:r>
      </w:ins>
    </w:p>
    <w:p w:rsidR="00AD790C" w:rsidRDefault="002A50E2" w:rsidP="00AD790C">
      <w:pPr>
        <w:pStyle w:val="Ttulo2"/>
        <w:numPr>
          <w:ilvl w:val="1"/>
          <w:numId w:val="1"/>
        </w:numPr>
        <w:pPrChange w:id="393" w:author="Andy" w:date="2015-01-16T17:46:00Z">
          <w:pPr/>
        </w:pPrChange>
      </w:pPr>
      <w:del w:id="394" w:author="Andy" w:date="2015-01-16T17:45:00Z">
        <w:r w:rsidRPr="002A50E2" w:rsidDel="00D4005B">
          <w:lastRenderedPageBreak/>
          <w:delText>3.2</w:delText>
        </w:r>
      </w:del>
      <w:r w:rsidRPr="002A50E2">
        <w:t xml:space="preserve">  </w:t>
      </w:r>
      <w:r w:rsidR="00917EF0">
        <w:t>C</w:t>
      </w:r>
      <w:r w:rsidR="00917EF0" w:rsidRPr="002A50E2">
        <w:t>onfiguración</w:t>
      </w:r>
      <w:r w:rsidRPr="002A50E2">
        <w:t xml:space="preserve"> del entorno Xilinx</w:t>
      </w:r>
    </w:p>
    <w:p w:rsidR="00B86CD5" w:rsidRDefault="00B86CD5">
      <w:r>
        <w:t>TAREA</w:t>
      </w:r>
    </w:p>
    <w:p w:rsidR="005A2979" w:rsidRDefault="00BE4B85">
      <w:ins w:id="395" w:author="Andy" w:date="2015-01-16T11:51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10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moveFromRangeStart w:id="396" w:author="Andy" w:date="2015-01-16T10:42:00Z" w:name="move409168260"/>
      <w:moveFrom w:id="397" w:author="Andy" w:date="2015-01-16T10:42:00Z">
        <w:r>
          <w:rPr>
            <w:noProof/>
            <w:lang w:eastAsia="es-ES"/>
          </w:rPr>
          <w:drawing>
            <wp:inline distT="0" distB="0" distL="0" distR="0">
              <wp:extent cx="2929235" cy="1304925"/>
              <wp:effectExtent l="19050" t="0" r="4465" b="0"/>
              <wp:docPr id="6" name="Imagen 6" descr="C:\Users\Andy\Desktop\Esquemas\mi_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ndy\Desktop\Esquemas\mi_comp.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2692" cy="1310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396"/>
    </w:p>
    <w:p w:rsidR="00AD790C" w:rsidRDefault="00BE4B85" w:rsidP="00AD790C">
      <w:pPr>
        <w:pStyle w:val="Epgrafe"/>
        <w:keepNext/>
        <w:jc w:val="center"/>
        <w:rPr>
          <w:del w:id="398" w:author="Andy" w:date="2015-01-16T11:52:00Z"/>
        </w:rPr>
        <w:pPrChange w:id="399" w:author="Andy" w:date="2015-01-16T11:52:00Z">
          <w:pPr/>
        </w:pPrChange>
      </w:pPr>
      <w:moveFromRangeStart w:id="400" w:author="Andy" w:date="2015-01-16T12:48:00Z" w:name="move409175830"/>
      <w:moveFrom w:id="401" w:author="Andy" w:date="2015-01-16T12:48:00Z">
        <w:r>
          <w:rPr>
            <w:noProof/>
            <w:lang w:eastAsia="es-ES"/>
          </w:rPr>
          <w:drawing>
            <wp:inline distT="0" distB="0" distL="0" distR="0">
              <wp:extent cx="3438525" cy="2514600"/>
              <wp:effectExtent l="19050" t="0" r="9525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8525" cy="2514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moveFrom>
      <w:moveFromRangeEnd w:id="400"/>
    </w:p>
    <w:p w:rsidR="00667D2A" w:rsidDel="004E766C" w:rsidRDefault="00667D2A">
      <w:pPr>
        <w:rPr>
          <w:del w:id="402" w:author="Andy" w:date="2015-01-16T11:52:00Z"/>
        </w:rPr>
      </w:pPr>
    </w:p>
    <w:p w:rsidR="00403916" w:rsidRDefault="00403916"/>
    <w:p w:rsidR="00B86CD5" w:rsidRDefault="00917EF0">
      <w:r>
        <w:t>Implementas</w:t>
      </w:r>
      <w:r w:rsidR="00B86CD5">
        <w:t xml:space="preserve"> en </w:t>
      </w:r>
      <w:proofErr w:type="spellStart"/>
      <w:r w:rsidR="00B86CD5">
        <w:t>vhdl</w:t>
      </w:r>
      <w:proofErr w:type="spellEnd"/>
      <w:r w:rsidR="00B86CD5">
        <w:t xml:space="preserve"> un modulo sencillo con un </w:t>
      </w:r>
      <w:proofErr w:type="spellStart"/>
      <w:r w:rsidR="00B86CD5">
        <w:t>bistble</w:t>
      </w:r>
      <w:proofErr w:type="spellEnd"/>
      <w:r w:rsidR="00B86CD5">
        <w:t xml:space="preserve"> a la salida</w:t>
      </w:r>
    </w:p>
    <w:p w:rsidR="00B86CD5" w:rsidRDefault="00B86CD5">
      <w:r>
        <w:t>modulo principal contiene 3 copias del modulo anterior conectados al votador</w:t>
      </w:r>
    </w:p>
    <w:p w:rsidR="00B86CD5" w:rsidRDefault="00B86CD5">
      <w:proofErr w:type="spellStart"/>
      <w:r>
        <w:t>configuracion</w:t>
      </w:r>
      <w:proofErr w:type="spellEnd"/>
      <w:r>
        <w:t xml:space="preserve"> XILINX, busca como no eliminar elementos repetidos, </w:t>
      </w:r>
      <w:proofErr w:type="spellStart"/>
      <w:r>
        <w:t>poreque</w:t>
      </w:r>
      <w:proofErr w:type="spellEnd"/>
      <w:r>
        <w:t xml:space="preserve"> este diseño </w:t>
      </w:r>
      <w:proofErr w:type="spellStart"/>
      <w:r>
        <w:t>eliminaria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repetidos y entonces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eliminaria</w:t>
      </w:r>
      <w:proofErr w:type="spellEnd"/>
      <w:r>
        <w:t xml:space="preserve"> </w:t>
      </w:r>
      <w:proofErr w:type="spellStart"/>
      <w:r>
        <w:t>elvotador</w:t>
      </w:r>
      <w:proofErr w:type="spellEnd"/>
    </w:p>
    <w:p w:rsidR="00B86CD5" w:rsidRDefault="00B86CD5"/>
    <w:p w:rsidR="00B86CD5" w:rsidRDefault="00B86CD5">
      <w:r>
        <w:t>TAREA</w:t>
      </w:r>
    </w:p>
    <w:p w:rsidR="00AD790C" w:rsidRDefault="002A50E2" w:rsidP="00AD790C">
      <w:pPr>
        <w:pStyle w:val="Ttulo2"/>
        <w:numPr>
          <w:ilvl w:val="1"/>
          <w:numId w:val="1"/>
        </w:numPr>
        <w:pPrChange w:id="403" w:author="Andy" w:date="2015-01-16T17:46:00Z">
          <w:pPr/>
        </w:pPrChange>
      </w:pPr>
      <w:del w:id="404" w:author="Andy" w:date="2015-01-16T17:46:00Z">
        <w:r w:rsidRPr="002A50E2" w:rsidDel="00D4005B">
          <w:delText>3.2</w:delText>
        </w:r>
      </w:del>
      <w:r w:rsidRPr="002A50E2">
        <w:t xml:space="preserve"> </w:t>
      </w:r>
      <w:proofErr w:type="spellStart"/>
      <w:r w:rsidR="00B86CD5" w:rsidRPr="002A50E2">
        <w:t>injeccion</w:t>
      </w:r>
      <w:proofErr w:type="spellEnd"/>
      <w:r w:rsidR="00B86CD5" w:rsidRPr="002A50E2">
        <w:t xml:space="preserve"> fallos</w:t>
      </w:r>
    </w:p>
    <w:p w:rsidR="00B86CD5" w:rsidRDefault="00B86CD5">
      <w:r>
        <w:t xml:space="preserve">cada modulo sencillo tiene 3 </w:t>
      </w:r>
      <w:proofErr w:type="spellStart"/>
      <w:r>
        <w:t>lineas</w:t>
      </w:r>
      <w:proofErr w:type="spellEnd"/>
      <w:r>
        <w:t xml:space="preserve"> invertir  salida, salida a 0, salida a 1</w:t>
      </w:r>
    </w:p>
    <w:p w:rsidR="00AD790C" w:rsidRDefault="002A50E2" w:rsidP="00AD790C">
      <w:pPr>
        <w:pStyle w:val="Ttulo3"/>
        <w:numPr>
          <w:ilvl w:val="2"/>
          <w:numId w:val="1"/>
        </w:numPr>
        <w:pPrChange w:id="405" w:author="Andy" w:date="2015-01-16T17:50:00Z">
          <w:pPr/>
        </w:pPrChange>
      </w:pPr>
      <w:r w:rsidRPr="002A50E2">
        <w:t>MODO POST-INJECION</w:t>
      </w:r>
    </w:p>
    <w:p w:rsidR="00B86CD5" w:rsidRDefault="00B86CD5">
      <w:r>
        <w:t xml:space="preserve">esto se hace mediante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combinaional</w:t>
      </w:r>
      <w:proofErr w:type="spellEnd"/>
      <w:r>
        <w:t xml:space="preserve"> a la salida del </w:t>
      </w:r>
      <w:proofErr w:type="spellStart"/>
      <w:r>
        <w:t>biestable</w:t>
      </w:r>
      <w:proofErr w:type="spellEnd"/>
      <w:r>
        <w:t xml:space="preserve">, para no introducir otro </w:t>
      </w:r>
      <w:proofErr w:type="spellStart"/>
      <w:r>
        <w:t>biestable</w:t>
      </w:r>
      <w:proofErr w:type="spellEnd"/>
      <w:r>
        <w:t xml:space="preserve"> que cambiaria la </w:t>
      </w:r>
      <w:proofErr w:type="spellStart"/>
      <w:r>
        <w:t>temporrizacion</w:t>
      </w:r>
      <w:proofErr w:type="spellEnd"/>
      <w:r>
        <w:t xml:space="preserve"> en etapas del procesador </w:t>
      </w:r>
    </w:p>
    <w:p w:rsidR="00AD790C" w:rsidRDefault="002A50E2" w:rsidP="00AD790C">
      <w:pPr>
        <w:pStyle w:val="Ttulo3"/>
        <w:numPr>
          <w:ilvl w:val="2"/>
          <w:numId w:val="1"/>
        </w:numPr>
        <w:pPrChange w:id="406" w:author="Andy" w:date="2015-01-16T17:50:00Z">
          <w:pPr/>
        </w:pPrChange>
      </w:pPr>
      <w:r w:rsidRPr="002A50E2">
        <w:t>MODO PRE-INJECCION</w:t>
      </w:r>
    </w:p>
    <w:p w:rsidR="002A50E2" w:rsidRDefault="002A50E2">
      <w:r>
        <w:t xml:space="preserve">en paralelo a la </w:t>
      </w:r>
      <w:proofErr w:type="spellStart"/>
      <w:r>
        <w:t>generacion</w:t>
      </w:r>
      <w:proofErr w:type="spellEnd"/>
      <w:r>
        <w:t xml:space="preserve"> de la entrada al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funciona la </w:t>
      </w:r>
      <w:proofErr w:type="spellStart"/>
      <w:r>
        <w:t>lgica</w:t>
      </w:r>
      <w:proofErr w:type="spellEnd"/>
      <w:r>
        <w:t xml:space="preserve"> de </w:t>
      </w:r>
      <w:proofErr w:type="spellStart"/>
      <w:r>
        <w:t>injecciond</w:t>
      </w:r>
      <w:proofErr w:type="spellEnd"/>
      <w:r>
        <w:t xml:space="preserve"> </w:t>
      </w:r>
      <w:proofErr w:type="spellStart"/>
      <w:r>
        <w:t>efallo</w:t>
      </w:r>
      <w:proofErr w:type="spellEnd"/>
      <w:r>
        <w:t xml:space="preserve">, </w:t>
      </w:r>
    </w:p>
    <w:p w:rsidR="002A50E2" w:rsidRDefault="002A50E2">
      <w:proofErr w:type="spellStart"/>
      <w:r>
        <w:t>quizas</w:t>
      </w:r>
      <w:proofErr w:type="spellEnd"/>
      <w:r>
        <w:t xml:space="preserve"> el modo anterior introduce un retardo para las </w:t>
      </w:r>
      <w:proofErr w:type="spellStart"/>
      <w:r>
        <w:t>sieuigente</w:t>
      </w:r>
      <w:proofErr w:type="spellEnd"/>
      <w:r>
        <w:t xml:space="preserve"> etapa</w:t>
      </w:r>
    </w:p>
    <w:p w:rsidR="002A50E2" w:rsidRDefault="002A50E2">
      <w:r>
        <w:t xml:space="preserve">este </w:t>
      </w:r>
      <w:proofErr w:type="spellStart"/>
      <w:r>
        <w:t>quizas</w:t>
      </w:r>
      <w:proofErr w:type="spellEnd"/>
      <w:r>
        <w:t xml:space="preserve"> </w:t>
      </w:r>
      <w:proofErr w:type="spellStart"/>
      <w:r>
        <w:t>iintroduce</w:t>
      </w:r>
      <w:proofErr w:type="spellEnd"/>
      <w:r>
        <w:t xml:space="preserve"> menos</w:t>
      </w:r>
    </w:p>
    <w:p w:rsidR="002A50E2" w:rsidRDefault="002A50E2">
      <w:r>
        <w:br w:type="page"/>
      </w:r>
    </w:p>
    <w:p w:rsidR="00AD790C" w:rsidRDefault="002A50E2" w:rsidP="00AD790C">
      <w:pPr>
        <w:pStyle w:val="Ttulo1"/>
        <w:numPr>
          <w:ilvl w:val="0"/>
          <w:numId w:val="1"/>
        </w:numPr>
        <w:pPrChange w:id="407" w:author="Andy" w:date="2015-01-16T17:47:00Z">
          <w:pPr/>
        </w:pPrChange>
      </w:pPr>
      <w:del w:id="408" w:author="Andy" w:date="2015-01-16T17:46:00Z">
        <w:r w:rsidRPr="009A3BE2" w:rsidDel="00D4005B">
          <w:rPr>
            <w:rPrChange w:id="409" w:author="Andy" w:date="2015-01-18T17:36:00Z">
              <w:rPr/>
            </w:rPrChange>
          </w:rPr>
          <w:lastRenderedPageBreak/>
          <w:delText xml:space="preserve">4. </w:delText>
        </w:r>
      </w:del>
      <w:r w:rsidRPr="009A3BE2">
        <w:rPr>
          <w:rPrChange w:id="410" w:author="Andy" w:date="2015-01-18T17:36:00Z">
            <w:rPr/>
          </w:rPrChange>
        </w:rPr>
        <w:t>Proc</w:t>
      </w:r>
      <w:ins w:id="411" w:author="Andy" w:date="2015-01-18T17:36:00Z">
        <w:r w:rsidR="009A3BE2" w:rsidRPr="009A3BE2">
          <w:rPr>
            <w:rPrChange w:id="412" w:author="Andy" w:date="2015-01-18T17:36:00Z">
              <w:rPr/>
            </w:rPrChange>
          </w:rPr>
          <w:t>e</w:t>
        </w:r>
      </w:ins>
      <w:r w:rsidRPr="009A3BE2">
        <w:rPr>
          <w:rPrChange w:id="413" w:author="Andy" w:date="2015-01-18T17:36:00Z">
            <w:rPr/>
          </w:rPrChange>
        </w:rPr>
        <w:t>sador</w:t>
      </w:r>
      <w:r w:rsidRPr="002A50E2">
        <w:t xml:space="preserve"> ARM</w:t>
      </w:r>
    </w:p>
    <w:p w:rsidR="002A50E2" w:rsidRDefault="002A50E2">
      <w:r>
        <w:t xml:space="preserve">dices que es un </w:t>
      </w:r>
      <w:proofErr w:type="spellStart"/>
      <w:r>
        <w:t>cpu</w:t>
      </w:r>
      <w:proofErr w:type="spellEnd"/>
      <w:r>
        <w:t xml:space="preserve"> en </w:t>
      </w:r>
      <w:proofErr w:type="spellStart"/>
      <w:r>
        <w:t>genral</w:t>
      </w:r>
      <w:proofErr w:type="spellEnd"/>
    </w:p>
    <w:p w:rsidR="002A50E2" w:rsidRDefault="002A50E2">
      <w:r>
        <w:t xml:space="preserve">cuentas algo del ARM, arquitectura </w:t>
      </w:r>
      <w:proofErr w:type="spellStart"/>
      <w:r>
        <w:t>efieicenia</w:t>
      </w:r>
      <w:proofErr w:type="spellEnd"/>
      <w:r>
        <w:t xml:space="preserve"> en </w:t>
      </w:r>
      <w:proofErr w:type="spellStart"/>
      <w:r>
        <w:t>energia</w:t>
      </w:r>
      <w:proofErr w:type="spellEnd"/>
      <w:r>
        <w:t xml:space="preserve">, y sobre su </w:t>
      </w:r>
      <w:proofErr w:type="spellStart"/>
      <w:r>
        <w:t>aceptaion</w:t>
      </w:r>
      <w:proofErr w:type="spellEnd"/>
      <w:r>
        <w:t xml:space="preserve"> en el mercado </w:t>
      </w:r>
      <w:proofErr w:type="spellStart"/>
      <w:r>
        <w:t>moviles</w:t>
      </w:r>
      <w:proofErr w:type="spellEnd"/>
      <w:r>
        <w:t xml:space="preserve">, </w:t>
      </w:r>
      <w:proofErr w:type="spellStart"/>
      <w:r>
        <w:t>tablets</w:t>
      </w:r>
      <w:proofErr w:type="spellEnd"/>
    </w:p>
    <w:p w:rsidR="002A50E2" w:rsidRDefault="002A50E2">
      <w:r>
        <w:t xml:space="preserve">hemos elegido el </w:t>
      </w:r>
      <w:proofErr w:type="spellStart"/>
      <w:r>
        <w:t>cortex</w:t>
      </w:r>
      <w:proofErr w:type="spellEnd"/>
      <w:r>
        <w:t xml:space="preserve"> m4 porque </w:t>
      </w:r>
    </w:p>
    <w:p w:rsidR="002A50E2" w:rsidRDefault="002A50E2">
      <w:r>
        <w:t xml:space="preserve">pretendemos ser compatibles </w:t>
      </w:r>
      <w:proofErr w:type="spellStart"/>
      <w:r>
        <w:t>ocn</w:t>
      </w:r>
      <w:proofErr w:type="spellEnd"/>
      <w:r>
        <w:t xml:space="preserve"> las </w:t>
      </w:r>
      <w:proofErr w:type="spellStart"/>
      <w:r>
        <w:t>instruccions</w:t>
      </w:r>
      <w:proofErr w:type="spellEnd"/>
      <w:r>
        <w:t xml:space="preserve">, no pretendemos hacer el </w:t>
      </w:r>
      <w:proofErr w:type="spellStart"/>
      <w:r>
        <w:t>cortex</w:t>
      </w:r>
      <w:proofErr w:type="spellEnd"/>
      <w:r>
        <w:t xml:space="preserve"> m4</w:t>
      </w:r>
    </w:p>
    <w:p w:rsidR="00AD790C" w:rsidRDefault="002A50E2" w:rsidP="00AD790C">
      <w:pPr>
        <w:pStyle w:val="Ttulo2"/>
        <w:numPr>
          <w:ilvl w:val="1"/>
          <w:numId w:val="1"/>
        </w:numPr>
        <w:pPrChange w:id="414" w:author="Andy" w:date="2015-01-16T17:46:00Z">
          <w:pPr/>
        </w:pPrChange>
      </w:pPr>
      <w:del w:id="415" w:author="Andy" w:date="2015-01-16T17:46:00Z">
        <w:r w:rsidRPr="002A50E2" w:rsidDel="00D4005B">
          <w:delText xml:space="preserve">4.1 </w:delText>
        </w:r>
      </w:del>
      <w:r w:rsidRPr="002A50E2">
        <w:t xml:space="preserve">Arquitectura del </w:t>
      </w:r>
      <w:proofErr w:type="spellStart"/>
      <w:r w:rsidRPr="002A50E2">
        <w:t>cortex</w:t>
      </w:r>
      <w:proofErr w:type="spellEnd"/>
      <w:r w:rsidRPr="002A50E2">
        <w:t xml:space="preserve"> m4</w:t>
      </w:r>
    </w:p>
    <w:p w:rsidR="002A50E2" w:rsidRDefault="002A50E2"/>
    <w:p w:rsidR="002A50E2" w:rsidRDefault="002A50E2"/>
    <w:p w:rsidR="00AD790C" w:rsidRDefault="002A50E2" w:rsidP="00AD790C">
      <w:pPr>
        <w:pStyle w:val="Ttulo2"/>
        <w:numPr>
          <w:ilvl w:val="1"/>
          <w:numId w:val="1"/>
        </w:numPr>
        <w:pPrChange w:id="416" w:author="Andy" w:date="2015-01-16T17:46:00Z">
          <w:pPr/>
        </w:pPrChange>
      </w:pPr>
      <w:del w:id="417" w:author="Andy" w:date="2015-01-16T17:46:00Z">
        <w:r w:rsidDel="00D4005B">
          <w:delText xml:space="preserve">4.2 </w:delText>
        </w:r>
      </w:del>
      <w:r>
        <w:t>nuestra arquitectura</w:t>
      </w:r>
    </w:p>
    <w:p w:rsidR="00AD790C" w:rsidRDefault="002A50E2">
      <w:r>
        <w:t xml:space="preserve">cuantos </w:t>
      </w:r>
      <w:proofErr w:type="spellStart"/>
      <w:r>
        <w:t>nivels</w:t>
      </w:r>
      <w:proofErr w:type="spellEnd"/>
      <w:r>
        <w:t xml:space="preserve"> de </w:t>
      </w:r>
      <w:proofErr w:type="spellStart"/>
      <w:r>
        <w:t>segmentacion</w:t>
      </w:r>
      <w:proofErr w:type="spellEnd"/>
      <w:r>
        <w:t xml:space="preserve"> </w:t>
      </w:r>
    </w:p>
    <w:p w:rsidR="00AD790C" w:rsidRDefault="002A50E2">
      <w:r>
        <w:t>dibujo</w:t>
      </w:r>
    </w:p>
    <w:p w:rsidR="00AD790C" w:rsidRDefault="002A50E2">
      <w:pPr>
        <w:rPr>
          <w:del w:id="418" w:author="Andy" w:date="2015-01-16T17:48:00Z"/>
        </w:rPr>
      </w:pPr>
      <w:r>
        <w:t xml:space="preserve">cuantas puertas sin </w:t>
      </w:r>
      <w:proofErr w:type="spellStart"/>
      <w:r>
        <w:t>telorancia</w:t>
      </w:r>
      <w:proofErr w:type="spellEnd"/>
      <w:r>
        <w:t xml:space="preserve"> fallos</w:t>
      </w:r>
    </w:p>
    <w:p w:rsidR="00AD790C" w:rsidRDefault="00AD790C">
      <w:pPr>
        <w:rPr>
          <w:del w:id="419" w:author="Andy" w:date="2015-01-16T17:48:00Z"/>
        </w:rPr>
      </w:pPr>
    </w:p>
    <w:p w:rsidR="00AD790C" w:rsidRDefault="00AD790C">
      <w:pPr>
        <w:rPr>
          <w:ins w:id="420" w:author="Andy" w:date="2015-01-16T17:49:00Z"/>
        </w:rPr>
      </w:pPr>
    </w:p>
    <w:p w:rsidR="00D4005B" w:rsidRDefault="00D4005B">
      <w:pPr>
        <w:rPr>
          <w:ins w:id="421" w:author="Andy" w:date="2015-01-16T17:50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ins w:id="422" w:author="Andy" w:date="2015-01-16T17:50:00Z">
        <w:r>
          <w:br w:type="page"/>
        </w:r>
      </w:ins>
    </w:p>
    <w:p w:rsidR="00AD790C" w:rsidRDefault="00D4005B" w:rsidP="00AD790C">
      <w:pPr>
        <w:pStyle w:val="Ttulo1"/>
        <w:numPr>
          <w:ilvl w:val="0"/>
          <w:numId w:val="1"/>
        </w:numPr>
        <w:rPr>
          <w:ins w:id="423" w:author="Andy" w:date="2015-01-16T17:49:00Z"/>
        </w:rPr>
        <w:pPrChange w:id="424" w:author="Andy" w:date="2015-01-16T17:49:00Z">
          <w:pPr/>
        </w:pPrChange>
      </w:pPr>
      <w:ins w:id="425" w:author="Andy" w:date="2015-01-16T17:49:00Z">
        <w:r>
          <w:lastRenderedPageBreak/>
          <w:t>Resultados</w:t>
        </w:r>
      </w:ins>
    </w:p>
    <w:p w:rsidR="00AD790C" w:rsidRDefault="00AD790C">
      <w:pPr>
        <w:rPr>
          <w:del w:id="426" w:author="Andy" w:date="2015-01-16T17:47:00Z"/>
        </w:rPr>
      </w:pPr>
    </w:p>
    <w:p w:rsidR="00AD790C" w:rsidRDefault="002A50E2">
      <w:pPr>
        <w:rPr>
          <w:del w:id="427" w:author="Andy" w:date="2015-01-16T17:48:00Z"/>
        </w:rPr>
      </w:pPr>
      <w:del w:id="428" w:author="Andy" w:date="2015-01-16T17:46:00Z">
        <w:r w:rsidDel="00D4005B">
          <w:delText xml:space="preserve">5.- </w:delText>
        </w:r>
      </w:del>
      <w:del w:id="429" w:author="Andy" w:date="2015-01-16T17:48:00Z">
        <w:r w:rsidDel="00D4005B">
          <w:delText>Resultados</w:delText>
        </w:r>
      </w:del>
    </w:p>
    <w:p w:rsidR="00AD790C" w:rsidRDefault="00AD790C">
      <w:pPr>
        <w:rPr>
          <w:del w:id="430" w:author="Andy" w:date="2015-01-16T17:48:00Z"/>
        </w:rPr>
      </w:pPr>
    </w:p>
    <w:p w:rsidR="00AD790C" w:rsidRDefault="002A50E2">
      <w:r>
        <w:t>Cuanto hardware con tolerancia a fallos</w:t>
      </w:r>
    </w:p>
    <w:p w:rsidR="00AD790C" w:rsidRDefault="002A50E2">
      <w:r>
        <w:t xml:space="preserve">simulaciones </w:t>
      </w:r>
      <w:proofErr w:type="spellStart"/>
      <w:r>
        <w:t>injectando</w:t>
      </w:r>
      <w:proofErr w:type="spellEnd"/>
      <w:r>
        <w:t xml:space="preserve"> combinaciones de fallos y ver </w:t>
      </w:r>
      <w:proofErr w:type="spellStart"/>
      <w:r>
        <w:t>cuales</w:t>
      </w:r>
      <w:proofErr w:type="spellEnd"/>
      <w:r>
        <w:t xml:space="preserve"> </w:t>
      </w:r>
      <w:r w:rsidR="00153536">
        <w:t xml:space="preserve">son tolerados esperamos que muchos, y cuantos no tolerados </w:t>
      </w:r>
      <w:r>
        <w:t>dan error</w:t>
      </w:r>
    </w:p>
    <w:p w:rsidR="00AD790C" w:rsidRDefault="00AD790C"/>
    <w:p w:rsidR="00153536" w:rsidRDefault="00153536"/>
    <w:p w:rsidR="00153536" w:rsidRDefault="00153536">
      <w:r>
        <w:t>graficas con barras verticales</w:t>
      </w:r>
    </w:p>
    <w:p w:rsidR="00153536" w:rsidRDefault="00153536">
      <w:r>
        <w:t xml:space="preserve">podemos probar dos programas </w:t>
      </w:r>
      <w:proofErr w:type="spellStart"/>
      <w:r>
        <w:t>distitos</w:t>
      </w:r>
      <w:proofErr w:type="spellEnd"/>
      <w:r>
        <w:t xml:space="preserve"> si cambia la tolerancia a fallos</w:t>
      </w:r>
    </w:p>
    <w:p w:rsidR="00153536" w:rsidRPr="00153536" w:rsidRDefault="00153536">
      <w:pPr>
        <w:rPr>
          <w:b/>
        </w:rPr>
      </w:pPr>
    </w:p>
    <w:p w:rsidR="00D4005B" w:rsidRDefault="00D4005B">
      <w:pPr>
        <w:rPr>
          <w:ins w:id="431" w:author="Andy" w:date="2015-01-16T17:45:00Z"/>
          <w:b/>
        </w:rPr>
      </w:pPr>
      <w:ins w:id="432" w:author="Andy" w:date="2015-01-16T17:45:00Z">
        <w:r>
          <w:rPr>
            <w:b/>
          </w:rPr>
          <w:br w:type="page"/>
        </w:r>
      </w:ins>
    </w:p>
    <w:p w:rsidR="00AD790C" w:rsidRDefault="00153536" w:rsidP="00AD790C">
      <w:pPr>
        <w:pStyle w:val="Ttulo1"/>
        <w:numPr>
          <w:ilvl w:val="0"/>
          <w:numId w:val="1"/>
        </w:numPr>
        <w:pPrChange w:id="433" w:author="Andy" w:date="2015-01-16T17:46:00Z">
          <w:pPr/>
        </w:pPrChange>
      </w:pPr>
      <w:del w:id="434" w:author="Andy" w:date="2015-01-16T17:46:00Z">
        <w:r w:rsidRPr="00153536" w:rsidDel="00D4005B">
          <w:lastRenderedPageBreak/>
          <w:delText>6.- a</w:delText>
        </w:r>
      </w:del>
      <w:del w:id="435" w:author="Andy" w:date="2015-01-18T17:45:00Z">
        <w:r w:rsidRPr="00153536" w:rsidDel="00E66059">
          <w:delText>nalisis</w:delText>
        </w:r>
      </w:del>
      <w:ins w:id="436" w:author="Andy" w:date="2015-01-18T17:45:00Z">
        <w:r w:rsidR="00E66059">
          <w:t>A</w:t>
        </w:r>
        <w:r w:rsidR="00E66059" w:rsidRPr="00153536">
          <w:t>nálisis</w:t>
        </w:r>
      </w:ins>
      <w:r w:rsidRPr="00153536">
        <w:t xml:space="preserve"> de resultados,</w:t>
      </w:r>
    </w:p>
    <w:p w:rsidR="00153536" w:rsidRDefault="00153536">
      <w:r>
        <w:t>ahora explicamos los resultados, si son importantes...</w:t>
      </w:r>
    </w:p>
    <w:p w:rsidR="00D4005B" w:rsidRDefault="00D4005B">
      <w:pPr>
        <w:rPr>
          <w:ins w:id="437" w:author="Andy" w:date="2015-01-16T17:45:00Z"/>
          <w:b/>
        </w:rPr>
      </w:pPr>
      <w:ins w:id="438" w:author="Andy" w:date="2015-01-16T17:45:00Z">
        <w:r>
          <w:rPr>
            <w:b/>
          </w:rPr>
          <w:br w:type="page"/>
        </w:r>
      </w:ins>
    </w:p>
    <w:p w:rsidR="00153536" w:rsidDel="00D4005B" w:rsidRDefault="00153536">
      <w:pPr>
        <w:rPr>
          <w:del w:id="439" w:author="Andy" w:date="2015-01-16T17:45:00Z"/>
        </w:rPr>
      </w:pPr>
    </w:p>
    <w:p w:rsidR="00153536" w:rsidDel="00D4005B" w:rsidRDefault="00153536">
      <w:pPr>
        <w:rPr>
          <w:del w:id="440" w:author="Andy" w:date="2015-01-16T17:45:00Z"/>
        </w:rPr>
      </w:pPr>
    </w:p>
    <w:p w:rsidR="00AD790C" w:rsidRDefault="00153536" w:rsidP="00AD790C">
      <w:pPr>
        <w:pStyle w:val="Ttulo1"/>
        <w:numPr>
          <w:ilvl w:val="0"/>
          <w:numId w:val="1"/>
        </w:numPr>
        <w:pPrChange w:id="441" w:author="Andy" w:date="2015-01-16T17:50:00Z">
          <w:pPr/>
        </w:pPrChange>
      </w:pPr>
      <w:del w:id="442" w:author="Andy" w:date="2015-01-16T17:50:00Z">
        <w:r w:rsidRPr="00153536" w:rsidDel="00D4005B">
          <w:delText>7.- conlcuiones</w:delText>
        </w:r>
      </w:del>
      <w:ins w:id="443" w:author="Andy" w:date="2015-01-16T17:50:00Z">
        <w:r w:rsidR="00D4005B">
          <w:t>C</w:t>
        </w:r>
        <w:r w:rsidR="00D4005B" w:rsidRPr="00153536">
          <w:t>on</w:t>
        </w:r>
        <w:r w:rsidR="00D4005B">
          <w:t>cl</w:t>
        </w:r>
        <w:r w:rsidR="00D4005B" w:rsidRPr="00153536">
          <w:t>usiones</w:t>
        </w:r>
      </w:ins>
    </w:p>
    <w:p w:rsidR="00153536" w:rsidRDefault="00153536">
      <w:r>
        <w:t>el trabajo termino bien</w:t>
      </w:r>
    </w:p>
    <w:p w:rsidR="00153536" w:rsidRDefault="00153536">
      <w:r>
        <w:t>hicimos todo</w:t>
      </w:r>
    </w:p>
    <w:p w:rsidR="00153536" w:rsidRDefault="00153536">
      <w:r>
        <w:t xml:space="preserve">es </w:t>
      </w:r>
      <w:proofErr w:type="spellStart"/>
      <w:r>
        <w:t>intersante</w:t>
      </w:r>
      <w:proofErr w:type="spellEnd"/>
    </w:p>
    <w:p w:rsidR="00153536" w:rsidRDefault="00153536">
      <w:r>
        <w:t xml:space="preserve">tiene futuro en trabajos como </w:t>
      </w:r>
      <w:proofErr w:type="spellStart"/>
      <w:r>
        <w:t>inge</w:t>
      </w:r>
      <w:proofErr w:type="spellEnd"/>
      <w:r>
        <w:t xml:space="preserve"> o docencia</w:t>
      </w:r>
    </w:p>
    <w:p w:rsidR="00153536" w:rsidRDefault="00153536"/>
    <w:p w:rsidR="00D4005B" w:rsidRDefault="00D4005B">
      <w:pPr>
        <w:rPr>
          <w:ins w:id="444" w:author="Andy" w:date="2015-01-16T17:45:00Z"/>
          <w:b/>
        </w:rPr>
      </w:pPr>
      <w:ins w:id="445" w:author="Andy" w:date="2015-01-16T17:45:00Z">
        <w:r>
          <w:rPr>
            <w:b/>
          </w:rPr>
          <w:br w:type="page"/>
        </w:r>
      </w:ins>
    </w:p>
    <w:p w:rsidR="00AD790C" w:rsidRDefault="00153536" w:rsidP="00AD790C">
      <w:pPr>
        <w:pStyle w:val="Ttulo1"/>
        <w:numPr>
          <w:ilvl w:val="0"/>
          <w:numId w:val="1"/>
        </w:numPr>
        <w:rPr>
          <w:ins w:id="446" w:author="Andy" w:date="2015-01-16T17:51:00Z"/>
        </w:rPr>
        <w:pPrChange w:id="447" w:author="Andy" w:date="2015-01-16T17:51:00Z">
          <w:pPr/>
        </w:pPrChange>
      </w:pPr>
      <w:del w:id="448" w:author="Andy" w:date="2015-01-16T17:51:00Z">
        <w:r w:rsidRPr="00153536" w:rsidDel="00D4005B">
          <w:lastRenderedPageBreak/>
          <w:delText>bibliogratia</w:delText>
        </w:r>
      </w:del>
      <w:ins w:id="449" w:author="Andy" w:date="2015-01-16T17:51:00Z">
        <w:r w:rsidR="00D4005B">
          <w:t>B</w:t>
        </w:r>
        <w:r w:rsidR="00D4005B" w:rsidRPr="00153536">
          <w:t>ibliogra</w:t>
        </w:r>
        <w:r w:rsidR="00D4005B">
          <w:t>f</w:t>
        </w:r>
        <w:r w:rsidR="00D4005B" w:rsidRPr="00153536">
          <w:t>ía</w:t>
        </w:r>
      </w:ins>
    </w:p>
    <w:p w:rsidR="00153536" w:rsidRDefault="00153536">
      <w:r>
        <w:t xml:space="preserve"> (min 20 referencias, y menos de 90)</w:t>
      </w:r>
    </w:p>
    <w:p w:rsidR="00544AE0" w:rsidRPr="00544AE0" w:rsidRDefault="00AD790C">
      <w:pPr>
        <w:pStyle w:val="NormalWeb"/>
        <w:divId w:val="560286307"/>
        <w:rPr>
          <w:rFonts w:ascii="Calibri" w:hAnsi="Calibri" w:cs="Calibri"/>
          <w:noProof/>
          <w:sz w:val="22"/>
          <w:lang w:val="en-US"/>
          <w:rPrChange w:id="450" w:author="Andy" w:date="2015-01-16T18:19:00Z">
            <w:rPr>
              <w:rFonts w:ascii="Calibri" w:hAnsi="Calibri" w:cs="Calibri"/>
              <w:noProof/>
              <w:sz w:val="22"/>
            </w:rPr>
          </w:rPrChange>
        </w:rPr>
      </w:pPr>
      <w:ins w:id="451" w:author="Andy" w:date="2015-01-16T18:17:00Z">
        <w:r>
          <w:fldChar w:fldCharType="begin" w:fldLock="1"/>
        </w:r>
        <w:r w:rsidRPr="00AD790C">
          <w:rPr>
            <w:lang w:val="en-US"/>
            <w:rPrChange w:id="452" w:author="Andy" w:date="2015-01-16T18:17:00Z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PrChange>
          </w:rPr>
          <w:instrText xml:space="preserve">ADDIN Mendeley Bibliography CSL_BIBLIOGRAPHY </w:instrText>
        </w:r>
      </w:ins>
      <w:r>
        <w:fldChar w:fldCharType="separate"/>
      </w:r>
      <w:r w:rsidRPr="00AD790C">
        <w:rPr>
          <w:rFonts w:ascii="Calibri" w:hAnsi="Calibri" w:cs="Calibri"/>
          <w:noProof/>
          <w:sz w:val="22"/>
          <w:lang w:val="en-US"/>
          <w:rPrChange w:id="453" w:author="Andy" w:date="2015-01-16T18:19:00Z">
            <w:rPr>
              <w:rFonts w:ascii="Calibri" w:eastAsiaTheme="minorHAnsi" w:hAnsi="Calibri" w:cs="Calibri"/>
              <w:noProof/>
              <w:sz w:val="22"/>
              <w:szCs w:val="22"/>
              <w:lang w:eastAsia="en-US"/>
            </w:rPr>
          </w:rPrChange>
        </w:rPr>
        <w:t xml:space="preserve">Use the "Insert Citation" button to add citations to this document. </w:t>
      </w:r>
    </w:p>
    <w:p w:rsidR="00153536" w:rsidRPr="00D4005B" w:rsidDel="008D4B86" w:rsidRDefault="00AD790C" w:rsidP="00544AE0">
      <w:pPr>
        <w:pStyle w:val="NormalWeb"/>
        <w:ind w:left="640" w:hanging="640"/>
        <w:rPr>
          <w:del w:id="454" w:author="Andy" w:date="2015-01-16T17:51:00Z"/>
        </w:rPr>
      </w:pPr>
      <w:ins w:id="455" w:author="Andy" w:date="2015-01-16T18:17:00Z">
        <w:r>
          <w:fldChar w:fldCharType="end"/>
        </w:r>
      </w:ins>
    </w:p>
    <w:p w:rsidR="00153536" w:rsidRDefault="00153536" w:rsidP="00544AE0">
      <w:pPr>
        <w:pStyle w:val="NormalWeb"/>
      </w:pPr>
    </w:p>
    <w:sectPr w:rsidR="00153536" w:rsidSect="00E7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57A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E36B03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400AD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3244748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A181924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D391FB7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F203D15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71F51A00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766F6009"/>
    <w:multiLevelType w:val="multilevel"/>
    <w:tmpl w:val="0C069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8038E4"/>
    <w:rsid w:val="00010393"/>
    <w:rsid w:val="00014967"/>
    <w:rsid w:val="00050056"/>
    <w:rsid w:val="000E7A45"/>
    <w:rsid w:val="00150A87"/>
    <w:rsid w:val="00153536"/>
    <w:rsid w:val="00210614"/>
    <w:rsid w:val="002237C0"/>
    <w:rsid w:val="002A50E2"/>
    <w:rsid w:val="00403916"/>
    <w:rsid w:val="00446DAA"/>
    <w:rsid w:val="004A7BAD"/>
    <w:rsid w:val="004C5084"/>
    <w:rsid w:val="004E766C"/>
    <w:rsid w:val="00536148"/>
    <w:rsid w:val="00544AE0"/>
    <w:rsid w:val="00581083"/>
    <w:rsid w:val="005A2979"/>
    <w:rsid w:val="00636C2E"/>
    <w:rsid w:val="00667D2A"/>
    <w:rsid w:val="006F0530"/>
    <w:rsid w:val="008038E4"/>
    <w:rsid w:val="008D4B86"/>
    <w:rsid w:val="00917EF0"/>
    <w:rsid w:val="00926A2A"/>
    <w:rsid w:val="00961794"/>
    <w:rsid w:val="009A3BE2"/>
    <w:rsid w:val="00A67766"/>
    <w:rsid w:val="00AD790C"/>
    <w:rsid w:val="00B132FC"/>
    <w:rsid w:val="00B6303D"/>
    <w:rsid w:val="00B86CD5"/>
    <w:rsid w:val="00BE4B85"/>
    <w:rsid w:val="00C93D84"/>
    <w:rsid w:val="00CA65E8"/>
    <w:rsid w:val="00CE42AA"/>
    <w:rsid w:val="00D4005B"/>
    <w:rsid w:val="00E06988"/>
    <w:rsid w:val="00E46A4C"/>
    <w:rsid w:val="00E66059"/>
    <w:rsid w:val="00E723C0"/>
    <w:rsid w:val="00E9484B"/>
    <w:rsid w:val="00EC7EC5"/>
    <w:rsid w:val="00F50E18"/>
    <w:rsid w:val="00F52F92"/>
    <w:rsid w:val="00FB30FB"/>
    <w:rsid w:val="00FD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C0"/>
  </w:style>
  <w:style w:type="paragraph" w:styleId="Ttulo1">
    <w:name w:val="heading 1"/>
    <w:basedOn w:val="Normal"/>
    <w:next w:val="Normal"/>
    <w:link w:val="Ttulo1Car"/>
    <w:uiPriority w:val="9"/>
    <w:qFormat/>
    <w:rsid w:val="00FB3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7C0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96179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9617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50E18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B3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3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B30FB"/>
    <w:pPr>
      <w:ind w:left="720"/>
      <w:contextualSpacing/>
    </w:pPr>
  </w:style>
  <w:style w:type="paragraph" w:styleId="Sinespaciado">
    <w:name w:val="No Spacing"/>
    <w:uiPriority w:val="1"/>
    <w:qFormat/>
    <w:rsid w:val="00D4005B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D400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A7BA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44A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6A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E5791-1288-4ED5-A785-8BC85F29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17</cp:revision>
  <dcterms:created xsi:type="dcterms:W3CDTF">2015-01-13T18:29:00Z</dcterms:created>
  <dcterms:modified xsi:type="dcterms:W3CDTF">2015-01-18T17:11:00Z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Andymanu1992@gmail.com@www.mendeley.com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