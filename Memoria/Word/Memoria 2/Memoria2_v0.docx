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01" w:rsidRDefault="00572101" w:rsidP="00572101">
      <w:pPr>
        <w:pStyle w:val="Ttulo1"/>
        <w:numPr>
          <w:ilvl w:val="0"/>
          <w:numId w:val="2"/>
        </w:numPr>
      </w:pPr>
      <w:r>
        <w:t>Introducción</w:t>
      </w:r>
      <w:r w:rsidR="000C4FD5">
        <w:t xml:space="preserve"> [~5 páginas]</w:t>
      </w:r>
    </w:p>
    <w:p w:rsidR="00552E45" w:rsidRPr="00552E45" w:rsidRDefault="00552E45" w:rsidP="00552E45">
      <w:r>
        <w:t>[Descripciones generales]</w:t>
      </w:r>
    </w:p>
    <w:p w:rsidR="00572101" w:rsidRDefault="00572101" w:rsidP="00572101">
      <w:r>
        <w:t>[Introducción y motivación: hablar del mundo moderno, la importancia de la computación en la actualidad, en el futuro y la importancia de la seguridad de los dispositivos electrónicos.]</w:t>
      </w:r>
    </w:p>
    <w:p w:rsidR="00572101" w:rsidRDefault="00572101" w:rsidP="00572101">
      <w:pPr>
        <w:pStyle w:val="Ttulo2"/>
        <w:numPr>
          <w:ilvl w:val="1"/>
          <w:numId w:val="2"/>
        </w:numPr>
      </w:pPr>
      <w:r>
        <w:t>Ordenadores en el mundo moderno</w:t>
      </w:r>
    </w:p>
    <w:p w:rsidR="00572101" w:rsidRDefault="00572101" w:rsidP="00572101">
      <w:r>
        <w:t>[Donde se pueden encontrar los computadores, que riesgos entrañan y que catástrofes pueden provocar fallos producidos por estos]</w:t>
      </w:r>
    </w:p>
    <w:p w:rsidR="00572101" w:rsidRDefault="00572101" w:rsidP="00572101">
      <w:pPr>
        <w:pStyle w:val="Ttulo2"/>
        <w:numPr>
          <w:ilvl w:val="1"/>
          <w:numId w:val="2"/>
        </w:numPr>
      </w:pPr>
      <w:r>
        <w:t xml:space="preserve">Fallos </w:t>
      </w:r>
    </w:p>
    <w:p w:rsidR="00572101" w:rsidRDefault="00572101" w:rsidP="00572101">
      <w:r>
        <w:t>[Qué tipos de fallos existen, qué los causan]</w:t>
      </w:r>
    </w:p>
    <w:p w:rsidR="00572101" w:rsidRDefault="00572101" w:rsidP="00572101">
      <w:pPr>
        <w:pStyle w:val="Ttulo2"/>
        <w:numPr>
          <w:ilvl w:val="1"/>
          <w:numId w:val="2"/>
        </w:numPr>
      </w:pPr>
      <w:r>
        <w:t>Solución</w:t>
      </w:r>
    </w:p>
    <w:p w:rsidR="00572101" w:rsidRPr="00572101" w:rsidRDefault="00572101" w:rsidP="00572101">
      <w:r>
        <w:t>[</w:t>
      </w:r>
      <w:r w:rsidR="00552E45">
        <w:t>Soluciones a los diferentes fallos</w:t>
      </w:r>
      <w:r>
        <w:t>]</w:t>
      </w:r>
    </w:p>
    <w:p w:rsidR="00552E45" w:rsidRDefault="00552E45" w:rsidP="00552E45">
      <w:pPr>
        <w:pStyle w:val="Ttulo1"/>
        <w:numPr>
          <w:ilvl w:val="0"/>
          <w:numId w:val="2"/>
        </w:numPr>
      </w:pPr>
      <w:r>
        <w:t>Estado del Arte</w:t>
      </w:r>
      <w:r w:rsidR="000C4FD5">
        <w:t>[~40 páginas]</w:t>
      </w:r>
    </w:p>
    <w:p w:rsidR="00552E45" w:rsidRDefault="00552E45" w:rsidP="00552E45">
      <w:r>
        <w:t>[Procesadores: Intel, AMD, ARM]</w:t>
      </w:r>
    </w:p>
    <w:p w:rsidR="00552E45" w:rsidRDefault="00552E45" w:rsidP="00552E45">
      <w:r>
        <w:t>[Tipos de fallos: Transitorios/Permanentes]</w:t>
      </w:r>
    </w:p>
    <w:p w:rsidR="00552E45" w:rsidRDefault="00552E45" w:rsidP="00552E45">
      <w:r>
        <w:t>[Fuentes de fallos: radiación, picos de energía, transistores quemados...]</w:t>
      </w:r>
    </w:p>
    <w:p w:rsidR="00552E45" w:rsidRDefault="00552E45" w:rsidP="00552E45">
      <w:r>
        <w:t>[Tolerancia a Fallos: Transitorios, Físicos, Permanentes, Votadores, triplicación de HW, Reconfiguración dinámica]</w:t>
      </w:r>
    </w:p>
    <w:p w:rsidR="00552E45" w:rsidRDefault="00552E45" w:rsidP="00552E45">
      <w:r>
        <w:t>[Tolerancia a Fallos en CPUs]</w:t>
      </w:r>
    </w:p>
    <w:p w:rsidR="00552E45" w:rsidRDefault="006354F2" w:rsidP="006354F2">
      <w:pPr>
        <w:pStyle w:val="Ttulo1"/>
        <w:numPr>
          <w:ilvl w:val="0"/>
          <w:numId w:val="2"/>
        </w:numPr>
      </w:pPr>
      <w:r>
        <w:t>Trabajo</w:t>
      </w:r>
      <w:r w:rsidR="000C4FD5">
        <w:t>[~25 páginas]</w:t>
      </w:r>
    </w:p>
    <w:p w:rsidR="006354F2" w:rsidRDefault="006354F2" w:rsidP="006354F2">
      <w:r>
        <w:t>[</w:t>
      </w:r>
      <w:r w:rsidR="00D82487">
        <w:t>CPU, descripción de mi CPU, arquitectura, instrucciones...</w:t>
      </w:r>
      <w:r>
        <w:t>]</w:t>
      </w:r>
    </w:p>
    <w:p w:rsidR="00D82487" w:rsidRDefault="00D82487" w:rsidP="006354F2">
      <w:r>
        <w:t>[Votadores, mis votadores...]</w:t>
      </w:r>
    </w:p>
    <w:p w:rsidR="00D82487" w:rsidRDefault="00D82487" w:rsidP="006354F2">
      <w:r>
        <w:t>[CPU + Votadores, cometarios sobre la eficiencia de la tolerancia a fallos aplicada...]</w:t>
      </w:r>
    </w:p>
    <w:p w:rsidR="00D82487" w:rsidRDefault="00D82487" w:rsidP="00D82487">
      <w:pPr>
        <w:pStyle w:val="Ttulo1"/>
        <w:numPr>
          <w:ilvl w:val="0"/>
          <w:numId w:val="2"/>
        </w:numPr>
      </w:pPr>
      <w:r>
        <w:t>Resultados</w:t>
      </w:r>
      <w:r w:rsidR="000C4FD5">
        <w:t>[~25 páginas]</w:t>
      </w:r>
    </w:p>
    <w:p w:rsidR="00D82487" w:rsidRDefault="00D82487" w:rsidP="00D82487">
      <w:r>
        <w:t>[</w:t>
      </w:r>
      <w:proofErr w:type="spellStart"/>
      <w:r>
        <w:t>Modulos</w:t>
      </w:r>
      <w:proofErr w:type="spellEnd"/>
      <w:r>
        <w:t>]</w:t>
      </w:r>
    </w:p>
    <w:p w:rsidR="00D82487" w:rsidRDefault="00D82487" w:rsidP="00D82487">
      <w:pPr>
        <w:pStyle w:val="Ttulo1"/>
        <w:numPr>
          <w:ilvl w:val="0"/>
          <w:numId w:val="2"/>
        </w:numPr>
      </w:pPr>
      <w:r>
        <w:t>Conclusiones</w:t>
      </w:r>
      <w:r w:rsidR="000C4FD5">
        <w:t>[~5-10 páginas]</w:t>
      </w:r>
    </w:p>
    <w:p w:rsidR="00D82487" w:rsidRDefault="00D82487" w:rsidP="00D82487"/>
    <w:p w:rsidR="00D82487" w:rsidRPr="00D82487" w:rsidRDefault="00D82487" w:rsidP="00D82487">
      <w:pPr>
        <w:pStyle w:val="Ttulo1"/>
        <w:numPr>
          <w:ilvl w:val="0"/>
          <w:numId w:val="2"/>
        </w:numPr>
      </w:pPr>
      <w:r>
        <w:lastRenderedPageBreak/>
        <w:t>Bibliografía</w:t>
      </w:r>
      <w:r w:rsidR="000C4FD5">
        <w:t>[~20-50 referencias]</w:t>
      </w:r>
    </w:p>
    <w:p w:rsidR="00D82487" w:rsidRDefault="00D82487" w:rsidP="00D82487"/>
    <w:p w:rsidR="00D82487" w:rsidRPr="00D82487" w:rsidRDefault="00D82487" w:rsidP="00D82487"/>
    <w:p w:rsidR="00D82487" w:rsidRDefault="00D82487" w:rsidP="006354F2"/>
    <w:p w:rsidR="00D82487" w:rsidRPr="006354F2" w:rsidRDefault="00D82487" w:rsidP="006354F2"/>
    <w:sectPr w:rsidR="00D82487" w:rsidRPr="006354F2" w:rsidSect="0018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946F1"/>
    <w:multiLevelType w:val="hybridMultilevel"/>
    <w:tmpl w:val="1CD469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C73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72101"/>
    <w:rsid w:val="000C4FD5"/>
    <w:rsid w:val="0018546D"/>
    <w:rsid w:val="00552E45"/>
    <w:rsid w:val="00572101"/>
    <w:rsid w:val="005742AC"/>
    <w:rsid w:val="006354F2"/>
    <w:rsid w:val="009A612A"/>
    <w:rsid w:val="00D82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6D"/>
  </w:style>
  <w:style w:type="paragraph" w:styleId="Ttulo1">
    <w:name w:val="heading 1"/>
    <w:basedOn w:val="Normal"/>
    <w:next w:val="Normal"/>
    <w:link w:val="Ttulo1Car"/>
    <w:uiPriority w:val="9"/>
    <w:qFormat/>
    <w:rsid w:val="00572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2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2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82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D1162-EA5E-402A-89C5-476C765DF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</cp:revision>
  <dcterms:created xsi:type="dcterms:W3CDTF">2015-02-15T13:01:00Z</dcterms:created>
  <dcterms:modified xsi:type="dcterms:W3CDTF">2015-02-15T16:58:00Z</dcterms:modified>
</cp:coreProperties>
</file>