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DF8" w:rsidRDefault="00183DF8" w:rsidP="00183DF8">
      <w:pPr>
        <w:pStyle w:val="Ttulo1"/>
      </w:pPr>
      <w:r>
        <w:t xml:space="preserve">Descripción de </w:t>
      </w:r>
      <w:ins w:id="0" w:author="Andy" w:date="2014-12-17T10:03:00Z">
        <w:r w:rsidR="00C33937">
          <w:t xml:space="preserve">Módulos de </w:t>
        </w:r>
      </w:ins>
      <w:r>
        <w:t>Fases</w:t>
      </w:r>
    </w:p>
    <w:p w:rsidR="00476FBE" w:rsidRDefault="00183DF8" w:rsidP="00183DF8">
      <w:pPr>
        <w:pStyle w:val="Ttulo2"/>
        <w:numPr>
          <w:ilvl w:val="0"/>
          <w:numId w:val="2"/>
        </w:numPr>
        <w:rPr>
          <w:ins w:id="1" w:author="Andy" w:date="2014-12-17T10:05:00Z"/>
        </w:rPr>
      </w:pPr>
      <w:r>
        <w:t>Búsqueda de Instrucción</w:t>
      </w:r>
    </w:p>
    <w:p w:rsidR="00C33937" w:rsidRDefault="00C33937" w:rsidP="00C33937">
      <w:pPr>
        <w:ind w:left="720"/>
        <w:rPr>
          <w:ins w:id="2" w:author="Andy" w:date="2014-12-17T10:05:00Z"/>
        </w:rPr>
        <w:pPrChange w:id="3" w:author="Andy" w:date="2014-12-17T10:05:00Z">
          <w:pPr>
            <w:pStyle w:val="Ttulo2"/>
            <w:numPr>
              <w:numId w:val="2"/>
            </w:numPr>
            <w:ind w:left="720" w:hanging="360"/>
          </w:pPr>
        </w:pPrChange>
      </w:pPr>
    </w:p>
    <w:p w:rsidR="00C33937" w:rsidRDefault="00453BFE" w:rsidP="00C33937">
      <w:pPr>
        <w:rPr>
          <w:ins w:id="4" w:author="Andy" w:date="2014-12-17T10:05:00Z"/>
        </w:rPr>
        <w:pPrChange w:id="5" w:author="Andy" w:date="2014-12-17T10:05:00Z">
          <w:pPr>
            <w:pStyle w:val="Ttulo2"/>
            <w:numPr>
              <w:numId w:val="2"/>
            </w:numPr>
            <w:ind w:left="720" w:hanging="360"/>
          </w:pPr>
        </w:pPrChange>
      </w:pPr>
      <w:ins w:id="6" w:author="Andy" w:date="2014-12-17T10:07:00Z">
        <w:r>
          <w:t>Jerarquía de m</w:t>
        </w:r>
      </w:ins>
      <w:ins w:id="7" w:author="Andy" w:date="2014-12-17T10:05:00Z">
        <w:r w:rsidR="00C33937">
          <w:t>ódulos:</w:t>
        </w:r>
      </w:ins>
    </w:p>
    <w:p w:rsidR="00C33937" w:rsidRDefault="00C33937" w:rsidP="00C33937">
      <w:pPr>
        <w:pStyle w:val="Prrafodelista"/>
        <w:numPr>
          <w:ilvl w:val="0"/>
          <w:numId w:val="7"/>
        </w:numPr>
        <w:rPr>
          <w:ins w:id="8" w:author="Andy" w:date="2014-12-17T10:05:00Z"/>
        </w:rPr>
        <w:pPrChange w:id="9" w:author="Andy" w:date="2014-12-17T10:05:00Z">
          <w:pPr>
            <w:pStyle w:val="Ttulo2"/>
            <w:numPr>
              <w:numId w:val="2"/>
            </w:numPr>
            <w:ind w:left="720" w:hanging="360"/>
          </w:pPr>
        </w:pPrChange>
      </w:pPr>
      <w:ins w:id="10" w:author="Andy" w:date="2014-12-17T10:05:00Z">
        <w:r>
          <w:t xml:space="preserve">Registro </w:t>
        </w:r>
      </w:ins>
      <w:ins w:id="11" w:author="Andy" w:date="2014-12-17T10:07:00Z">
        <w:r w:rsidR="00453BFE">
          <w:t>PC</w:t>
        </w:r>
      </w:ins>
    </w:p>
    <w:p w:rsidR="00C33937" w:rsidRDefault="00C33937" w:rsidP="00C33937">
      <w:pPr>
        <w:pStyle w:val="Prrafodelista"/>
        <w:numPr>
          <w:ilvl w:val="0"/>
          <w:numId w:val="7"/>
        </w:numPr>
        <w:rPr>
          <w:ins w:id="12" w:author="Andy" w:date="2014-12-17T10:05:00Z"/>
        </w:rPr>
        <w:pPrChange w:id="13" w:author="Andy" w:date="2014-12-17T10:05:00Z">
          <w:pPr>
            <w:pStyle w:val="Ttulo2"/>
            <w:numPr>
              <w:numId w:val="2"/>
            </w:numPr>
            <w:ind w:left="720" w:hanging="360"/>
          </w:pPr>
        </w:pPrChange>
      </w:pPr>
      <w:ins w:id="14" w:author="Andy" w:date="2014-12-17T10:05:00Z">
        <w:r>
          <w:t>Multiplexor</w:t>
        </w:r>
      </w:ins>
      <w:ins w:id="15" w:author="Andy" w:date="2014-12-17T10:07:00Z">
        <w:r w:rsidR="00453BFE">
          <w:t xml:space="preserve"> de salto</w:t>
        </w:r>
      </w:ins>
    </w:p>
    <w:p w:rsidR="00C33937" w:rsidRDefault="00C33937" w:rsidP="00C33937">
      <w:pPr>
        <w:pStyle w:val="Prrafodelista"/>
        <w:numPr>
          <w:ilvl w:val="0"/>
          <w:numId w:val="7"/>
        </w:numPr>
        <w:rPr>
          <w:ins w:id="16" w:author="Andy" w:date="2014-12-17T10:05:00Z"/>
        </w:rPr>
        <w:pPrChange w:id="17" w:author="Andy" w:date="2014-12-17T10:05:00Z">
          <w:pPr>
            <w:pStyle w:val="Ttulo2"/>
            <w:numPr>
              <w:numId w:val="2"/>
            </w:numPr>
            <w:ind w:left="720" w:hanging="360"/>
          </w:pPr>
        </w:pPrChange>
      </w:pPr>
      <w:ins w:id="18" w:author="Andy" w:date="2014-12-17T10:05:00Z">
        <w:r>
          <w:t>Módulo IF</w:t>
        </w:r>
      </w:ins>
    </w:p>
    <w:p w:rsidR="00453BFE" w:rsidRDefault="00453BFE" w:rsidP="00453BFE">
      <w:pPr>
        <w:pStyle w:val="Prrafodelista"/>
        <w:numPr>
          <w:ilvl w:val="1"/>
          <w:numId w:val="7"/>
        </w:numPr>
        <w:ind w:left="993"/>
        <w:rPr>
          <w:ins w:id="19" w:author="Andy" w:date="2014-12-17T10:06:00Z"/>
        </w:rPr>
        <w:pPrChange w:id="20" w:author="Andy" w:date="2014-12-17T10:07:00Z">
          <w:pPr>
            <w:pStyle w:val="Ttulo2"/>
            <w:numPr>
              <w:numId w:val="2"/>
            </w:numPr>
            <w:ind w:left="720" w:hanging="360"/>
          </w:pPr>
        </w:pPrChange>
      </w:pPr>
      <w:ins w:id="21" w:author="Andy" w:date="2014-12-17T10:06:00Z">
        <w:r>
          <w:t>Módulo Sumador PC</w:t>
        </w:r>
      </w:ins>
    </w:p>
    <w:p w:rsidR="00453BFE" w:rsidRPr="00C33937" w:rsidRDefault="00453BFE" w:rsidP="00453BFE">
      <w:pPr>
        <w:pStyle w:val="Prrafodelista"/>
        <w:numPr>
          <w:ilvl w:val="1"/>
          <w:numId w:val="7"/>
        </w:numPr>
        <w:ind w:left="993"/>
        <w:rPr>
          <w:rPrChange w:id="22" w:author="Andy" w:date="2014-12-17T10:05:00Z">
            <w:rPr/>
          </w:rPrChange>
        </w:rPr>
        <w:pPrChange w:id="23" w:author="Andy" w:date="2014-12-17T10:07:00Z">
          <w:pPr>
            <w:pStyle w:val="Ttulo2"/>
            <w:numPr>
              <w:numId w:val="2"/>
            </w:numPr>
            <w:ind w:left="720" w:hanging="360"/>
          </w:pPr>
        </w:pPrChange>
      </w:pPr>
      <w:ins w:id="24" w:author="Andy" w:date="2014-12-17T10:06:00Z">
        <w:r>
          <w:t>Módulo Memoria de instrucciones</w:t>
        </w:r>
      </w:ins>
    </w:p>
    <w:p w:rsidR="00183DF8" w:rsidDel="00C33937" w:rsidRDefault="00183DF8" w:rsidP="00183DF8">
      <w:pPr>
        <w:rPr>
          <w:del w:id="25" w:author="Andy" w:date="2014-12-17T10:01:00Z"/>
        </w:rPr>
      </w:pPr>
    </w:p>
    <w:p w:rsidR="00183DF8" w:rsidRDefault="00183DF8" w:rsidP="00183DF8">
      <w:del w:id="26" w:author="Andy" w:date="2014-12-17T10:07:00Z">
        <w:r w:rsidDel="00453BFE">
          <w:delText>Componentes</w:delText>
        </w:r>
      </w:del>
      <w:ins w:id="27" w:author="Andy" w:date="2014-12-17T10:07:00Z">
        <w:r w:rsidR="00453BFE">
          <w:t>Descripción de módulos</w:t>
        </w:r>
      </w:ins>
      <w:r>
        <w:t>:</w:t>
      </w:r>
    </w:p>
    <w:p w:rsidR="00660A12" w:rsidRDefault="00183DF8">
      <w:pPr>
        <w:pStyle w:val="Prrafodelista"/>
        <w:numPr>
          <w:ilvl w:val="0"/>
          <w:numId w:val="4"/>
        </w:numPr>
        <w:spacing w:after="0" w:line="240" w:lineRule="auto"/>
      </w:pPr>
      <w:r>
        <w:t>Registro PC</w:t>
      </w:r>
    </w:p>
    <w:p w:rsidR="00660A12" w:rsidRDefault="00183DF8">
      <w:pPr>
        <w:ind w:firstLine="708"/>
      </w:pPr>
      <w:r>
        <w:t>Contador de programa, almacena la dirección de la siguiente instrucción a ejecutar.</w:t>
      </w:r>
    </w:p>
    <w:p w:rsidR="00660A12" w:rsidRDefault="00183DF8">
      <w:pPr>
        <w:pStyle w:val="Prrafodelista"/>
        <w:numPr>
          <w:ilvl w:val="0"/>
          <w:numId w:val="4"/>
        </w:numPr>
        <w:spacing w:after="0" w:line="240" w:lineRule="auto"/>
      </w:pPr>
      <w:r>
        <w:t>Multiplexor de salto</w:t>
      </w:r>
    </w:p>
    <w:p w:rsidR="00660A12" w:rsidRDefault="00183DF8">
      <w:pPr>
        <w:ind w:left="708"/>
      </w:pPr>
      <w:r>
        <w:t>Selecciona la siguiente entrada para el registro PC. Requiere una señal de control indicando si debe saltar y una dirección a la que debe saltar en caso afirmativo</w:t>
      </w:r>
      <w:r w:rsidR="00CE1901">
        <w:t>, ambas recibidas desde la fase de ejecución</w:t>
      </w:r>
      <w:r>
        <w:t>.</w:t>
      </w:r>
      <w:r w:rsidR="00CE1901">
        <w:t xml:space="preserve"> La otra entrada se recibe desde el sumador PC+4.</w:t>
      </w:r>
    </w:p>
    <w:p w:rsidR="00660A12" w:rsidRDefault="00C33937">
      <w:pPr>
        <w:pStyle w:val="Prrafodelista"/>
        <w:numPr>
          <w:ilvl w:val="0"/>
          <w:numId w:val="4"/>
        </w:numPr>
        <w:spacing w:after="0" w:line="240" w:lineRule="auto"/>
      </w:pPr>
      <w:ins w:id="28" w:author="Andy" w:date="2014-12-17T10:04:00Z">
        <w:r>
          <w:t xml:space="preserve">Módulo </w:t>
        </w:r>
      </w:ins>
      <w:r w:rsidR="00183DF8">
        <w:t>Sumador PC+4</w:t>
      </w:r>
    </w:p>
    <w:p w:rsidR="00660A12" w:rsidRDefault="00CE1901">
      <w:pPr>
        <w:ind w:left="708"/>
      </w:pPr>
      <w:r>
        <w:t>Calcula la siguiente dirección para el contador de programa según la ejecución normal.</w:t>
      </w:r>
    </w:p>
    <w:p w:rsidR="00660A12" w:rsidRDefault="00C33937">
      <w:pPr>
        <w:pStyle w:val="Prrafodelista"/>
        <w:numPr>
          <w:ilvl w:val="0"/>
          <w:numId w:val="4"/>
        </w:numPr>
        <w:spacing w:after="0" w:line="240" w:lineRule="auto"/>
      </w:pPr>
      <w:ins w:id="29" w:author="Andy" w:date="2014-12-17T10:04:00Z">
        <w:r>
          <w:t xml:space="preserve">Módulo </w:t>
        </w:r>
      </w:ins>
      <w:r w:rsidR="00183DF8">
        <w:t>Memoria de instrucciones</w:t>
      </w:r>
    </w:p>
    <w:p w:rsidR="00660A12" w:rsidRDefault="00CE1901">
      <w:pPr>
        <w:ind w:left="708"/>
      </w:pPr>
      <w:r>
        <w:t>Devuelve la instrucción correspondiente a la dirección que recibe como entrada.</w:t>
      </w:r>
    </w:p>
    <w:p w:rsidR="00183DF8" w:rsidRDefault="00183DF8" w:rsidP="00183DF8">
      <w:r>
        <w:t>Señales</w:t>
      </w:r>
      <w:r w:rsidR="00FC44B9" w:rsidRPr="00FC44B9">
        <w:rPr>
          <w:b/>
        </w:rPr>
        <w:t xml:space="preserve"> </w:t>
      </w:r>
      <w:r>
        <w:t>enviadas a fase de “Descodificación de Instrucción”:</w:t>
      </w:r>
    </w:p>
    <w:p w:rsidR="00660A12" w:rsidRDefault="00183DF8">
      <w:pPr>
        <w:pStyle w:val="Prrafodelista"/>
        <w:numPr>
          <w:ilvl w:val="0"/>
          <w:numId w:val="4"/>
        </w:numPr>
        <w:spacing w:after="0" w:line="240" w:lineRule="auto"/>
      </w:pPr>
      <w:r>
        <w:t>PC</w:t>
      </w:r>
    </w:p>
    <w:p w:rsidR="00660A12" w:rsidRDefault="00CE1901">
      <w:pPr>
        <w:ind w:left="708"/>
      </w:pPr>
      <w:r>
        <w:t>Dirección siguiente de contador de programa, necesaria para calcular la dirección de salto.</w:t>
      </w:r>
    </w:p>
    <w:p w:rsidR="00660A12" w:rsidRDefault="00183DF8">
      <w:pPr>
        <w:pStyle w:val="Prrafodelista"/>
        <w:numPr>
          <w:ilvl w:val="0"/>
          <w:numId w:val="4"/>
        </w:numPr>
        <w:spacing w:after="0" w:line="240" w:lineRule="auto"/>
      </w:pPr>
      <w:r>
        <w:t>Instrucción</w:t>
      </w:r>
    </w:p>
    <w:p w:rsidR="00660A12" w:rsidRDefault="00CE1901">
      <w:pPr>
        <w:ind w:left="708"/>
      </w:pPr>
      <w:r>
        <w:t>Instrucción cargada para su ejecución.</w:t>
      </w:r>
    </w:p>
    <w:p w:rsidR="00660A12" w:rsidRDefault="00660A12"/>
    <w:p w:rsidR="00C33937" w:rsidRDefault="00C33937">
      <w:pPr>
        <w:rPr>
          <w:ins w:id="30" w:author="Andy" w:date="2014-12-17T10:00:00Z"/>
        </w:rPr>
      </w:pPr>
      <w:ins w:id="31" w:author="Andy" w:date="2014-12-17T10:00:00Z">
        <w:r>
          <w:br w:type="page"/>
        </w:r>
      </w:ins>
    </w:p>
    <w:p w:rsidR="00C33937" w:rsidRDefault="00C33937" w:rsidP="00C33937">
      <w:pPr>
        <w:pStyle w:val="Ttulo2"/>
        <w:numPr>
          <w:ilvl w:val="0"/>
          <w:numId w:val="2"/>
        </w:numPr>
        <w:rPr>
          <w:ins w:id="32" w:author="Andy" w:date="2014-12-17T10:00:00Z"/>
        </w:rPr>
        <w:pPrChange w:id="33" w:author="Andy" w:date="2014-12-17T10:00:00Z">
          <w:pPr>
            <w:pStyle w:val="Ttulo2"/>
            <w:numPr>
              <w:numId w:val="6"/>
            </w:numPr>
            <w:ind w:left="720" w:hanging="360"/>
          </w:pPr>
        </w:pPrChange>
      </w:pPr>
      <w:ins w:id="34" w:author="Andy" w:date="2014-12-17T10:00:00Z">
        <w:r>
          <w:lastRenderedPageBreak/>
          <w:t>Búsqueda de Instrucción</w:t>
        </w:r>
      </w:ins>
    </w:p>
    <w:p w:rsidR="00C33937" w:rsidRDefault="00C33937" w:rsidP="00C33937">
      <w:pPr>
        <w:rPr>
          <w:ins w:id="35" w:author="Andy" w:date="2014-12-17T10:01:00Z"/>
        </w:rPr>
        <w:pPrChange w:id="36" w:author="Andy" w:date="2014-12-17T10:01:00Z">
          <w:pPr>
            <w:pStyle w:val="Prrafodelista"/>
            <w:numPr>
              <w:numId w:val="2"/>
            </w:numPr>
            <w:ind w:hanging="360"/>
          </w:pPr>
        </w:pPrChange>
      </w:pPr>
      <w:ins w:id="37" w:author="Andy" w:date="2014-12-17T10:01:00Z">
        <w:r>
          <w:t>Componentes:</w:t>
        </w:r>
      </w:ins>
    </w:p>
    <w:p w:rsidR="00C33937" w:rsidRDefault="00C33937" w:rsidP="00C33937">
      <w:pPr>
        <w:rPr>
          <w:ins w:id="38" w:author="Andy" w:date="2014-12-17T10:01:00Z"/>
        </w:rPr>
        <w:pPrChange w:id="39" w:author="Andy" w:date="2014-12-17T10:01:00Z">
          <w:pPr>
            <w:pStyle w:val="Prrafodelista"/>
            <w:numPr>
              <w:numId w:val="2"/>
            </w:numPr>
            <w:ind w:hanging="360"/>
          </w:pPr>
        </w:pPrChange>
      </w:pPr>
    </w:p>
    <w:p w:rsidR="00C33937" w:rsidRDefault="00C33937"/>
    <w:p w:rsidR="00183DF8" w:rsidRPr="00183DF8" w:rsidRDefault="00183DF8" w:rsidP="00183DF8"/>
    <w:sectPr w:rsidR="00183DF8" w:rsidRPr="00183DF8" w:rsidSect="00476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4097D"/>
    <w:multiLevelType w:val="hybridMultilevel"/>
    <w:tmpl w:val="49384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6771F"/>
    <w:multiLevelType w:val="hybridMultilevel"/>
    <w:tmpl w:val="E8A24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C0AF1"/>
    <w:multiLevelType w:val="hybridMultilevel"/>
    <w:tmpl w:val="60BA19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C43AA"/>
    <w:multiLevelType w:val="hybridMultilevel"/>
    <w:tmpl w:val="22C67C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C24C2C"/>
    <w:multiLevelType w:val="hybridMultilevel"/>
    <w:tmpl w:val="CDCED1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A401EB"/>
    <w:multiLevelType w:val="hybridMultilevel"/>
    <w:tmpl w:val="70CEF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D848CF"/>
    <w:multiLevelType w:val="hybridMultilevel"/>
    <w:tmpl w:val="66D0C3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characterSpacingControl w:val="doNotCompress"/>
  <w:compat/>
  <w:rsids>
    <w:rsidRoot w:val="00183DF8"/>
    <w:rsid w:val="00183DF8"/>
    <w:rsid w:val="00453BFE"/>
    <w:rsid w:val="00476FBE"/>
    <w:rsid w:val="00660A12"/>
    <w:rsid w:val="00757AB8"/>
    <w:rsid w:val="00AF3CF6"/>
    <w:rsid w:val="00BB6257"/>
    <w:rsid w:val="00C33937"/>
    <w:rsid w:val="00CE1901"/>
    <w:rsid w:val="00FC4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FBE"/>
  </w:style>
  <w:style w:type="paragraph" w:styleId="Ttulo1">
    <w:name w:val="heading 1"/>
    <w:basedOn w:val="Normal"/>
    <w:next w:val="Normal"/>
    <w:link w:val="Ttulo1Car"/>
    <w:uiPriority w:val="9"/>
    <w:qFormat/>
    <w:rsid w:val="00183D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3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3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83D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83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7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A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31A80-5F07-47CE-A0E4-48AEEDF4F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5</cp:revision>
  <dcterms:created xsi:type="dcterms:W3CDTF">2014-12-15T10:43:00Z</dcterms:created>
  <dcterms:modified xsi:type="dcterms:W3CDTF">2014-12-17T22:45:00Z</dcterms:modified>
</cp:coreProperties>
</file>